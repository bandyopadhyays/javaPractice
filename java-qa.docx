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B1E" w:rsidRDefault="002A0950">
      <w:pPr>
        <w:pStyle w:val="Heading1"/>
      </w:pPr>
      <w:r>
        <w:t>OOPs concept</w:t>
      </w:r>
    </w:p>
    <w:p w:rsidR="008525C9" w:rsidRDefault="0057780C" w:rsidP="008525C9">
      <w:pPr>
        <w:pStyle w:val="ListBullet"/>
      </w:pPr>
      <w:r>
        <w:t xml:space="preserve">Object oriented programing concept consist of </w:t>
      </w:r>
      <w:r w:rsidR="008525C9">
        <w:t xml:space="preserve">4 basic principle. </w:t>
      </w:r>
      <w:r w:rsidR="00FD453D">
        <w:t>Inheritance, Polymorphism</w:t>
      </w:r>
      <w:r w:rsidR="004E3C81">
        <w:t>, Encapsulation and Abstraction</w:t>
      </w:r>
      <w:r w:rsidR="00536F8F">
        <w:t>.</w:t>
      </w:r>
    </w:p>
    <w:p w:rsidR="00536F8F" w:rsidRPr="00F3121B" w:rsidRDefault="00514FA9" w:rsidP="008525C9">
      <w:pPr>
        <w:pStyle w:val="ListBullet"/>
        <w:rPr>
          <w:b/>
          <w:u w:val="single"/>
        </w:rPr>
      </w:pPr>
      <w:r w:rsidRPr="00514FA9">
        <w:rPr>
          <w:b/>
          <w:u w:val="single"/>
        </w:rPr>
        <w:t>Inheritance</w:t>
      </w:r>
      <w:r w:rsidR="00CE21DE">
        <w:t xml:space="preserve">–when one object/class </w:t>
      </w:r>
      <w:r w:rsidR="00B74B64">
        <w:t>a</w:t>
      </w:r>
      <w:r w:rsidR="00535E90">
        <w:t xml:space="preserve">cquires </w:t>
      </w:r>
      <w:proofErr w:type="spellStart"/>
      <w:r w:rsidR="00CE21DE">
        <w:t>its</w:t>
      </w:r>
      <w:proofErr w:type="spellEnd"/>
      <w:r w:rsidR="00CE21DE">
        <w:t xml:space="preserve"> all </w:t>
      </w:r>
      <w:r w:rsidR="00535E90">
        <w:t xml:space="preserve">property from </w:t>
      </w:r>
      <w:r w:rsidR="006275C6">
        <w:t xml:space="preserve">parent object/class it is called Inheritance. It helps us </w:t>
      </w:r>
      <w:r w:rsidR="00F3121B">
        <w:t>in case for code reusability.</w:t>
      </w:r>
    </w:p>
    <w:p w:rsidR="00A2169E" w:rsidRPr="00A2169E" w:rsidRDefault="00F3121B" w:rsidP="008525C9">
      <w:pPr>
        <w:pStyle w:val="ListBullet"/>
        <w:rPr>
          <w:b/>
          <w:u w:val="single"/>
        </w:rPr>
      </w:pPr>
      <w:r>
        <w:rPr>
          <w:b/>
          <w:u w:val="single"/>
        </w:rPr>
        <w:t xml:space="preserve">Polymorphism </w:t>
      </w:r>
      <w:r w:rsidR="00FA4864">
        <w:t xml:space="preserve">–when one task is performed by many ways called polymorphism.  In java it can be </w:t>
      </w:r>
      <w:r w:rsidR="00AF091F">
        <w:t>achieved through ‘method overloading’ and ‘method overriding’.</w:t>
      </w:r>
    </w:p>
    <w:p w:rsidR="00AE4E58" w:rsidRDefault="00A2169E" w:rsidP="00730742">
      <w:pPr>
        <w:pStyle w:val="ListBullet"/>
      </w:pPr>
      <w:r w:rsidRPr="00AD2E8B">
        <w:rPr>
          <w:b/>
          <w:u w:val="single"/>
        </w:rPr>
        <w:t>Encapsulation</w:t>
      </w:r>
      <w:r w:rsidR="00242160">
        <w:t xml:space="preserve">- </w:t>
      </w:r>
      <w:r w:rsidR="00730742">
        <w:t xml:space="preserve">Binding code and data together into a single unit is known as Encapsulation. Like a wrapper. </w:t>
      </w:r>
      <w:r w:rsidR="00AE4E58">
        <w:t>Example – Class is a classic example of encapsulation.</w:t>
      </w:r>
    </w:p>
    <w:p w:rsidR="00F34B1E" w:rsidRDefault="009A5244" w:rsidP="00730742">
      <w:pPr>
        <w:pStyle w:val="ListBullet"/>
      </w:pPr>
      <w:r>
        <w:rPr>
          <w:b/>
          <w:u w:val="single"/>
        </w:rPr>
        <w:t xml:space="preserve">Abstraction </w:t>
      </w:r>
      <w:r w:rsidR="002A0FCF">
        <w:t xml:space="preserve">–Hiding Implementation and showing only functionality to end user is known as </w:t>
      </w:r>
      <w:r w:rsidR="00CA64AA">
        <w:t xml:space="preserve">abstraction. It can be achieved through ‘abstract </w:t>
      </w:r>
      <w:proofErr w:type="gramStart"/>
      <w:r w:rsidR="00CA64AA">
        <w:t>class’</w:t>
      </w:r>
      <w:proofErr w:type="gramEnd"/>
      <w:r w:rsidR="00CA64AA">
        <w:t xml:space="preserve"> and ‘interface’.</w:t>
      </w:r>
    </w:p>
    <w:p w:rsidR="009762E5" w:rsidRDefault="00F213E4" w:rsidP="004336F4">
      <w:pPr>
        <w:pStyle w:val="Heading1"/>
      </w:pPr>
      <w:r>
        <w:t>Method Overloading</w:t>
      </w:r>
    </w:p>
    <w:p w:rsidR="004336F4" w:rsidRDefault="00A8446B" w:rsidP="00A8446B">
      <w:pPr>
        <w:pStyle w:val="ListParagraph"/>
        <w:numPr>
          <w:ilvl w:val="0"/>
          <w:numId w:val="5"/>
        </w:numPr>
      </w:pPr>
      <w:r>
        <w:t xml:space="preserve">Method overloading through changing </w:t>
      </w:r>
      <w:r w:rsidR="00D93A3A">
        <w:rPr>
          <w:u w:val="single"/>
        </w:rPr>
        <w:t>not of argument</w:t>
      </w:r>
      <w:r w:rsidR="00B50CB2">
        <w:rPr>
          <w:u w:val="single"/>
        </w:rPr>
        <w:t>6</w:t>
      </w:r>
      <w:r w:rsidR="00D93A3A">
        <w:t>.</w:t>
      </w:r>
    </w:p>
    <w:p w:rsidR="00AE7676" w:rsidRPr="00AE7676" w:rsidRDefault="00D93A3A" w:rsidP="00AE7676">
      <w:pPr>
        <w:pStyle w:val="ListParagraph"/>
        <w:numPr>
          <w:ilvl w:val="0"/>
          <w:numId w:val="5"/>
        </w:numPr>
      </w:pPr>
      <w:r>
        <w:t xml:space="preserve">Method </w:t>
      </w:r>
      <w:r w:rsidR="00F272AF">
        <w:t>overloading</w:t>
      </w:r>
      <w:r>
        <w:t xml:space="preserve"> through</w:t>
      </w:r>
      <w:r w:rsidR="00F272AF">
        <w:t xml:space="preserve"> changing </w:t>
      </w:r>
      <w:r w:rsidR="00F272AF">
        <w:rPr>
          <w:u w:val="single"/>
        </w:rPr>
        <w:t>data type of the arguments</w:t>
      </w:r>
      <w:r w:rsidR="00AE7676">
        <w:rPr>
          <w:u w:val="single"/>
        </w:rPr>
        <w:t>.</w:t>
      </w:r>
    </w:p>
    <w:p w:rsidR="00AE7676" w:rsidRDefault="00AE7676" w:rsidP="00AE7676">
      <w:pPr>
        <w:pStyle w:val="ListParagraph"/>
        <w:numPr>
          <w:ilvl w:val="0"/>
          <w:numId w:val="5"/>
        </w:numPr>
      </w:pPr>
      <w:r>
        <w:t xml:space="preserve">Method overloading is not possible through </w:t>
      </w:r>
      <w:r w:rsidR="009E6535">
        <w:t>changing return type of the method.</w:t>
      </w:r>
    </w:p>
    <w:p w:rsidR="009E6535" w:rsidRDefault="00423235" w:rsidP="00423235">
      <w:pPr>
        <w:pStyle w:val="Heading1"/>
      </w:pPr>
      <w:r>
        <w:t xml:space="preserve">Constructor </w:t>
      </w:r>
    </w:p>
    <w:p w:rsidR="00852948" w:rsidRDefault="00356E30" w:rsidP="00852948">
      <w:r>
        <w:t xml:space="preserve">Constructors are used for </w:t>
      </w:r>
      <w:r w:rsidR="00B4768B">
        <w:t>initialize object.</w:t>
      </w:r>
    </w:p>
    <w:p w:rsidR="00B4768B" w:rsidRDefault="00B4768B" w:rsidP="00B4768B">
      <w:pPr>
        <w:pStyle w:val="ListParagraph"/>
        <w:numPr>
          <w:ilvl w:val="0"/>
          <w:numId w:val="6"/>
        </w:numPr>
      </w:pPr>
      <w:r>
        <w:lastRenderedPageBreak/>
        <w:t>Constructor invoked at the time of object creation.</w:t>
      </w:r>
    </w:p>
    <w:p w:rsidR="00B4768B" w:rsidRDefault="00B4768B" w:rsidP="00B4768B">
      <w:pPr>
        <w:pStyle w:val="ListParagraph"/>
        <w:numPr>
          <w:ilvl w:val="0"/>
          <w:numId w:val="6"/>
        </w:numPr>
      </w:pPr>
      <w:r>
        <w:t>Constructor does not have any return type.</w:t>
      </w:r>
    </w:p>
    <w:p w:rsidR="00B4768B" w:rsidRDefault="00061944" w:rsidP="00061944">
      <w:r>
        <w:t xml:space="preserve">Two type of constructor </w:t>
      </w:r>
      <w:r w:rsidR="006675AA">
        <w:t>–</w:t>
      </w:r>
    </w:p>
    <w:p w:rsidR="006675AA" w:rsidRDefault="006675AA" w:rsidP="006675AA">
      <w:pPr>
        <w:pStyle w:val="ListParagraph"/>
        <w:numPr>
          <w:ilvl w:val="0"/>
          <w:numId w:val="7"/>
        </w:numPr>
      </w:pPr>
      <w:r>
        <w:t xml:space="preserve">Default constructor – </w:t>
      </w:r>
      <w:r w:rsidR="006C6161">
        <w:t xml:space="preserve">it has no argument. Use to initialize default 0 and null values. </w:t>
      </w:r>
    </w:p>
    <w:p w:rsidR="006C6161" w:rsidRDefault="006C6161" w:rsidP="006675AA">
      <w:pPr>
        <w:pStyle w:val="ListParagraph"/>
        <w:numPr>
          <w:ilvl w:val="0"/>
          <w:numId w:val="7"/>
        </w:numPr>
      </w:pPr>
      <w:r>
        <w:t xml:space="preserve">Parameterized constructor – use </w:t>
      </w:r>
      <w:r w:rsidR="00E03481">
        <w:t>to initialize object with parameter as argument.</w:t>
      </w:r>
    </w:p>
    <w:p w:rsidR="00E03481" w:rsidRDefault="00E03481" w:rsidP="00E03481">
      <w:r>
        <w:t>Constructor can be overloaded.</w:t>
      </w:r>
    </w:p>
    <w:p w:rsidR="00E03481" w:rsidRDefault="00036520" w:rsidP="00E03481">
      <w:r>
        <w:t>Constructor does not have any return type.</w:t>
      </w:r>
    </w:p>
    <w:p w:rsidR="00821902" w:rsidRDefault="00821902" w:rsidP="00E03481">
      <w:r>
        <w:t xml:space="preserve">Constructor can have access </w:t>
      </w:r>
      <w:r w:rsidR="00E3458C">
        <w:t>modifier</w:t>
      </w:r>
      <w:r>
        <w:t>.</w:t>
      </w:r>
    </w:p>
    <w:p w:rsidR="00036520" w:rsidRDefault="0025593D" w:rsidP="0025593D">
      <w:pPr>
        <w:pStyle w:val="Heading1"/>
      </w:pPr>
      <w:r>
        <w:t xml:space="preserve">Static </w:t>
      </w:r>
    </w:p>
    <w:p w:rsidR="003D73D5" w:rsidRDefault="000D2DBC" w:rsidP="0025593D">
      <w:proofErr w:type="gramStart"/>
      <w:r>
        <w:t>Static keyword.</w:t>
      </w:r>
      <w:proofErr w:type="gramEnd"/>
      <w:r>
        <w:t xml:space="preserve"> Static used for memory </w:t>
      </w:r>
      <w:r w:rsidR="003D73D5">
        <w:t xml:space="preserve">management </w:t>
      </w:r>
      <w:r w:rsidR="009A79DB">
        <w:t>purpose</w:t>
      </w:r>
      <w:r w:rsidR="003D73D5">
        <w:t xml:space="preserve">. </w:t>
      </w:r>
      <w:r w:rsidR="009A79DB">
        <w:t xml:space="preserve">Static can be used with – variable, method, block, </w:t>
      </w:r>
      <w:r w:rsidR="00382EED">
        <w:t>nested class.</w:t>
      </w:r>
    </w:p>
    <w:p w:rsidR="00382EED" w:rsidRDefault="00382EED" w:rsidP="00382EED">
      <w:pPr>
        <w:pStyle w:val="ListParagraph"/>
        <w:numPr>
          <w:ilvl w:val="0"/>
          <w:numId w:val="8"/>
        </w:numPr>
      </w:pPr>
      <w:r>
        <w:t xml:space="preserve">Static variable </w:t>
      </w:r>
      <w:r w:rsidR="008137A5">
        <w:t xml:space="preserve">– static </w:t>
      </w:r>
      <w:r w:rsidR="005455CB">
        <w:t>variable</w:t>
      </w:r>
      <w:r w:rsidR="008137A5">
        <w:t xml:space="preserve"> gets </w:t>
      </w:r>
      <w:r w:rsidR="005455CB">
        <w:t xml:space="preserve">its memory location only once </w:t>
      </w:r>
      <w:r w:rsidR="00097BE3">
        <w:t>at the time of class loading.</w:t>
      </w:r>
    </w:p>
    <w:p w:rsidR="0025593D" w:rsidRDefault="001753C2" w:rsidP="0025593D">
      <w:r>
        <w:t xml:space="preserve">Example </w:t>
      </w:r>
      <w:r w:rsidR="00E6045E">
        <w:t xml:space="preserve">– </w:t>
      </w:r>
    </w:p>
    <w:p w:rsidR="00E6045E" w:rsidRDefault="00E6045E" w:rsidP="0025593D">
      <w:r>
        <w:t>/*</w:t>
      </w:r>
      <w:r w:rsidR="004136E3">
        <w:t xml:space="preserve"> counter program without static variable */</w:t>
      </w:r>
    </w:p>
    <w:p w:rsidR="00745406" w:rsidRDefault="00921467" w:rsidP="0025593D">
      <w:r>
        <w:t xml:space="preserve">Class </w:t>
      </w:r>
      <w:proofErr w:type="gramStart"/>
      <w:r w:rsidR="00652227">
        <w:t>C</w:t>
      </w:r>
      <w:r>
        <w:t>ounter</w:t>
      </w:r>
      <w:r w:rsidR="00745406">
        <w:t>{</w:t>
      </w:r>
      <w:proofErr w:type="gramEnd"/>
    </w:p>
    <w:p w:rsidR="00745406" w:rsidRDefault="007E2371" w:rsidP="0025593D">
      <w:proofErr w:type="spellStart"/>
      <w:r>
        <w:t>Int</w:t>
      </w:r>
      <w:proofErr w:type="spellEnd"/>
      <w:r>
        <w:t xml:space="preserve"> count = 0;</w:t>
      </w:r>
    </w:p>
    <w:p w:rsidR="007E2371" w:rsidRDefault="00652227" w:rsidP="0025593D">
      <w:r>
        <w:t>Counter (</w:t>
      </w:r>
      <w:proofErr w:type="gramStart"/>
      <w:r>
        <w:t>){</w:t>
      </w:r>
      <w:proofErr w:type="gramEnd"/>
    </w:p>
    <w:p w:rsidR="00652227" w:rsidRDefault="007D35C7" w:rsidP="0025593D">
      <w:r>
        <w:t>Count ++;</w:t>
      </w:r>
    </w:p>
    <w:p w:rsidR="007D35C7" w:rsidRDefault="007D35C7" w:rsidP="0025593D">
      <w:proofErr w:type="spellStart"/>
      <w:r>
        <w:t>Syso</w:t>
      </w:r>
      <w:proofErr w:type="spellEnd"/>
      <w:r>
        <w:t xml:space="preserve"> (count)</w:t>
      </w:r>
      <w:r w:rsidR="007B3A04">
        <w:t>;</w:t>
      </w:r>
    </w:p>
    <w:p w:rsidR="007B3A04" w:rsidRDefault="007B3A04" w:rsidP="0025593D">
      <w:r>
        <w:t>}</w:t>
      </w:r>
    </w:p>
    <w:p w:rsidR="007B3A04" w:rsidRDefault="007B3A04" w:rsidP="0025593D">
      <w:r>
        <w:t xml:space="preserve">Public static void main (string [] </w:t>
      </w:r>
      <w:proofErr w:type="spellStart"/>
      <w:r>
        <w:t>args</w:t>
      </w:r>
      <w:proofErr w:type="spellEnd"/>
      <w:proofErr w:type="gramStart"/>
      <w:r>
        <w:t>)</w:t>
      </w:r>
      <w:r w:rsidR="00FA2798">
        <w:t>{</w:t>
      </w:r>
      <w:proofErr w:type="gramEnd"/>
    </w:p>
    <w:p w:rsidR="00FA2798" w:rsidRDefault="00FA2798" w:rsidP="0025593D">
      <w:r>
        <w:t>Counter c1 = new counter ();</w:t>
      </w:r>
    </w:p>
    <w:p w:rsidR="00FA2798" w:rsidRDefault="00FA2798" w:rsidP="0025593D">
      <w:r>
        <w:lastRenderedPageBreak/>
        <w:t>Counter c2 = new counter ();</w:t>
      </w:r>
    </w:p>
    <w:p w:rsidR="00FA2798" w:rsidRDefault="00FA2798" w:rsidP="0025593D">
      <w:r>
        <w:t>Counter c3 = new counter (</w:t>
      </w:r>
      <w:r w:rsidR="006D6193">
        <w:t>);</w:t>
      </w:r>
    </w:p>
    <w:p w:rsidR="006D6193" w:rsidRDefault="006D6193" w:rsidP="0025593D">
      <w:r>
        <w:t>}</w:t>
      </w:r>
    </w:p>
    <w:p w:rsidR="006D6193" w:rsidRDefault="006D6193" w:rsidP="0025593D">
      <w:r>
        <w:t>}</w:t>
      </w:r>
    </w:p>
    <w:p w:rsidR="00473A9B" w:rsidRDefault="00473A9B" w:rsidP="0025593D">
      <w:r>
        <w:t>O/p –</w:t>
      </w:r>
    </w:p>
    <w:p w:rsidR="00473A9B" w:rsidRDefault="00473A9B" w:rsidP="0025593D">
      <w:r>
        <w:t xml:space="preserve">1 </w:t>
      </w:r>
    </w:p>
    <w:p w:rsidR="00473A9B" w:rsidRDefault="00473A9B" w:rsidP="0025593D">
      <w:r>
        <w:t>1</w:t>
      </w:r>
    </w:p>
    <w:p w:rsidR="00945544" w:rsidRDefault="00473A9B" w:rsidP="0025593D">
      <w:r>
        <w:t>1</w:t>
      </w:r>
    </w:p>
    <w:p w:rsidR="00473A9B" w:rsidRDefault="00945544" w:rsidP="0025593D">
      <w:r>
        <w:t>/* Counter program with static variable */</w:t>
      </w:r>
    </w:p>
    <w:p w:rsidR="00D9009F" w:rsidRDefault="00D9009F" w:rsidP="00FA7253">
      <w:r>
        <w:t xml:space="preserve">Class </w:t>
      </w:r>
      <w:proofErr w:type="gramStart"/>
      <w:r>
        <w:t>Counter{</w:t>
      </w:r>
      <w:proofErr w:type="gramEnd"/>
    </w:p>
    <w:p w:rsidR="00D9009F" w:rsidRDefault="00D9009F" w:rsidP="00FA7253">
      <w:r>
        <w:t xml:space="preserve">Static </w:t>
      </w:r>
      <w:proofErr w:type="spellStart"/>
      <w:r>
        <w:t>Int</w:t>
      </w:r>
      <w:proofErr w:type="spellEnd"/>
      <w:r>
        <w:t xml:space="preserve"> count = 0;</w:t>
      </w:r>
    </w:p>
    <w:p w:rsidR="00D9009F" w:rsidRDefault="00D9009F" w:rsidP="00FA7253">
      <w:r>
        <w:t>Counter (</w:t>
      </w:r>
      <w:proofErr w:type="gramStart"/>
      <w:r>
        <w:t>){</w:t>
      </w:r>
      <w:proofErr w:type="gramEnd"/>
    </w:p>
    <w:p w:rsidR="00D9009F" w:rsidRDefault="00D9009F" w:rsidP="00FA7253">
      <w:r>
        <w:t>Count ++;</w:t>
      </w:r>
    </w:p>
    <w:p w:rsidR="00D9009F" w:rsidRDefault="00D9009F" w:rsidP="00FA7253">
      <w:proofErr w:type="spellStart"/>
      <w:r>
        <w:t>Syso</w:t>
      </w:r>
      <w:proofErr w:type="spellEnd"/>
      <w:r>
        <w:t xml:space="preserve"> (count);</w:t>
      </w:r>
    </w:p>
    <w:p w:rsidR="00D9009F" w:rsidRDefault="00D9009F" w:rsidP="00FA7253">
      <w:r>
        <w:t>}</w:t>
      </w:r>
    </w:p>
    <w:p w:rsidR="00D9009F" w:rsidRDefault="00D9009F" w:rsidP="00FA7253">
      <w:r>
        <w:t xml:space="preserve">Public static void main (string [] </w:t>
      </w:r>
      <w:proofErr w:type="spellStart"/>
      <w:r>
        <w:t>args</w:t>
      </w:r>
      <w:proofErr w:type="spellEnd"/>
      <w:proofErr w:type="gramStart"/>
      <w:r>
        <w:t>){</w:t>
      </w:r>
      <w:proofErr w:type="gramEnd"/>
    </w:p>
    <w:p w:rsidR="00D9009F" w:rsidRDefault="00D9009F" w:rsidP="00FA7253">
      <w:r>
        <w:t>Counter c1 = new counter ();</w:t>
      </w:r>
    </w:p>
    <w:p w:rsidR="00D9009F" w:rsidRDefault="00D9009F" w:rsidP="00FA7253">
      <w:r>
        <w:t>Counter c2 = new counter ();</w:t>
      </w:r>
    </w:p>
    <w:p w:rsidR="00D9009F" w:rsidRDefault="00D9009F" w:rsidP="00FA7253">
      <w:r>
        <w:t>Counter c3 = new counter ();</w:t>
      </w:r>
    </w:p>
    <w:p w:rsidR="00D9009F" w:rsidRDefault="00D9009F" w:rsidP="00FA7253">
      <w:r>
        <w:t>}</w:t>
      </w:r>
    </w:p>
    <w:p w:rsidR="00D9009F" w:rsidRDefault="00D9009F" w:rsidP="00FA7253">
      <w:r>
        <w:t>}</w:t>
      </w:r>
    </w:p>
    <w:p w:rsidR="00D9009F" w:rsidRDefault="00D9009F" w:rsidP="00FA7253">
      <w:r>
        <w:t>O/p –</w:t>
      </w:r>
    </w:p>
    <w:p w:rsidR="00D9009F" w:rsidRDefault="00D9009F" w:rsidP="00FA7253">
      <w:r>
        <w:t xml:space="preserve">1 </w:t>
      </w:r>
    </w:p>
    <w:p w:rsidR="00D9009F" w:rsidRDefault="00D9009F" w:rsidP="00FA7253">
      <w:r>
        <w:t>2</w:t>
      </w:r>
    </w:p>
    <w:p w:rsidR="00D9009F" w:rsidRDefault="00D9009F" w:rsidP="00FA7253">
      <w:r>
        <w:t>3</w:t>
      </w:r>
    </w:p>
    <w:p w:rsidR="00D9009F" w:rsidRDefault="00D9009F" w:rsidP="00FA7253"/>
    <w:p w:rsidR="00D9009F" w:rsidRDefault="00D9009F" w:rsidP="00FA7253"/>
    <w:p w:rsidR="00613965" w:rsidRDefault="00B661C7" w:rsidP="00613965">
      <w:pPr>
        <w:pStyle w:val="ListParagraph"/>
        <w:numPr>
          <w:ilvl w:val="0"/>
          <w:numId w:val="8"/>
        </w:numPr>
      </w:pPr>
      <w:r>
        <w:t>Static Method</w:t>
      </w:r>
      <w:r w:rsidR="00CB55B8">
        <w:t xml:space="preserve"> – </w:t>
      </w:r>
    </w:p>
    <w:p w:rsidR="00613965" w:rsidRDefault="00130948" w:rsidP="00613965">
      <w:r>
        <w:t xml:space="preserve">Java static </w:t>
      </w:r>
      <w:r w:rsidR="004A3CC4">
        <w:t>method belongs to its cl</w:t>
      </w:r>
      <w:r w:rsidR="000F42F6">
        <w:t xml:space="preserve">ass rather than object of </w:t>
      </w:r>
      <w:r w:rsidR="00630776">
        <w:t>class. Static me</w:t>
      </w:r>
      <w:r w:rsidR="00AA7831">
        <w:t>thod is called without any object of class.</w:t>
      </w:r>
      <w:r w:rsidR="000F0835">
        <w:t xml:space="preserve"> Static method can access static variable and can change its value.</w:t>
      </w:r>
    </w:p>
    <w:p w:rsidR="007B35FE" w:rsidRDefault="00D144E3" w:rsidP="00CB0F5B">
      <w:pPr>
        <w:shd w:val="clear" w:color="auto" w:fill="FFFFFF"/>
        <w:spacing w:before="60" w:after="100" w:afterAutospacing="1" w:line="435" w:lineRule="atLeast"/>
        <w:jc w:val="both"/>
        <w:divId w:val="1093742362"/>
      </w:pPr>
      <w:r>
        <w:t xml:space="preserve">Restrictions </w:t>
      </w:r>
      <w:r w:rsidR="00560347">
        <w:t>– Th</w:t>
      </w:r>
      <w:r w:rsidR="00AD3695">
        <w:t xml:space="preserve">e static method </w:t>
      </w:r>
      <w:r w:rsidR="00655EB9">
        <w:t>cannot</w:t>
      </w:r>
      <w:r w:rsidR="00AD3695">
        <w:t xml:space="preserve"> use non static member directly.</w:t>
      </w:r>
      <w:r w:rsidR="00D553E6">
        <w:t xml:space="preserve"> This and </w:t>
      </w:r>
      <w:proofErr w:type="spellStart"/>
      <w:r w:rsidR="00D553E6">
        <w:t>supar</w:t>
      </w:r>
      <w:proofErr w:type="spellEnd"/>
      <w:r w:rsidR="00D553E6">
        <w:t xml:space="preserve"> key word </w:t>
      </w:r>
      <w:r w:rsidR="00655EB9">
        <w:t>cannot</w:t>
      </w:r>
      <w:r w:rsidR="00D553E6">
        <w:t xml:space="preserve"> be used in static context.</w:t>
      </w:r>
    </w:p>
    <w:p w:rsidR="00BB174F" w:rsidRDefault="00BB174F" w:rsidP="00CB0F5B">
      <w:pPr>
        <w:shd w:val="clear" w:color="auto" w:fill="FFFFFF"/>
        <w:spacing w:before="60" w:after="100" w:afterAutospacing="1" w:line="435" w:lineRule="atLeast"/>
        <w:jc w:val="both"/>
        <w:divId w:val="1093742362"/>
      </w:pPr>
      <w:r>
        <w:t>Example –</w:t>
      </w:r>
    </w:p>
    <w:p w:rsidR="00CB7198" w:rsidRDefault="00CB7198" w:rsidP="00CB0F5B">
      <w:pPr>
        <w:shd w:val="clear" w:color="auto" w:fill="FFFFFF"/>
        <w:spacing w:before="60" w:after="100" w:afterAutospacing="1" w:line="435" w:lineRule="atLeast"/>
        <w:jc w:val="both"/>
        <w:divId w:val="1093742362"/>
      </w:pPr>
      <w:r>
        <w:t xml:space="preserve">Class </w:t>
      </w:r>
      <w:proofErr w:type="spellStart"/>
      <w:r>
        <w:t>st</w:t>
      </w:r>
      <w:proofErr w:type="spellEnd"/>
      <w:r>
        <w:t xml:space="preserve"> {</w:t>
      </w:r>
    </w:p>
    <w:p w:rsidR="00CB7198" w:rsidRDefault="00CB7198" w:rsidP="00CB0F5B">
      <w:pPr>
        <w:shd w:val="clear" w:color="auto" w:fill="FFFFFF"/>
        <w:spacing w:before="60" w:after="100" w:afterAutospacing="1" w:line="435" w:lineRule="atLeast"/>
        <w:jc w:val="both"/>
        <w:divId w:val="1093742362"/>
      </w:pPr>
      <w:proofErr w:type="spellStart"/>
      <w:r>
        <w:t>Int</w:t>
      </w:r>
      <w:proofErr w:type="spellEnd"/>
      <w:r>
        <w:t xml:space="preserve"> a </w:t>
      </w:r>
      <w:r w:rsidR="000D7124">
        <w:t>= 40;</w:t>
      </w:r>
    </w:p>
    <w:p w:rsidR="000D7124" w:rsidRDefault="000D7124" w:rsidP="00CB0F5B">
      <w:pPr>
        <w:shd w:val="clear" w:color="auto" w:fill="FFFFFF"/>
        <w:spacing w:before="60" w:after="100" w:afterAutospacing="1" w:line="435" w:lineRule="atLeast"/>
        <w:jc w:val="both"/>
        <w:divId w:val="1093742362"/>
      </w:pPr>
      <w:r>
        <w:t xml:space="preserve">Public static void </w:t>
      </w:r>
      <w:proofErr w:type="gramStart"/>
      <w:r>
        <w:t>main(</w:t>
      </w:r>
      <w:proofErr w:type="gramEnd"/>
      <w:r>
        <w:t xml:space="preserve">string </w:t>
      </w:r>
      <w:r w:rsidR="004E6E45">
        <w:t xml:space="preserve">[] </w:t>
      </w:r>
      <w:proofErr w:type="spellStart"/>
      <w:r w:rsidR="004E6E45">
        <w:t>args</w:t>
      </w:r>
      <w:proofErr w:type="spellEnd"/>
      <w:r w:rsidR="004E6E45">
        <w:t>){</w:t>
      </w:r>
    </w:p>
    <w:p w:rsidR="004E6E45" w:rsidRDefault="004E6E45" w:rsidP="00CB0F5B">
      <w:pPr>
        <w:shd w:val="clear" w:color="auto" w:fill="FFFFFF"/>
        <w:spacing w:before="60" w:after="100" w:afterAutospacing="1" w:line="435" w:lineRule="atLeast"/>
        <w:jc w:val="both"/>
        <w:divId w:val="1093742362"/>
      </w:pPr>
      <w:proofErr w:type="spellStart"/>
      <w:r>
        <w:t>Syso</w:t>
      </w:r>
      <w:proofErr w:type="spellEnd"/>
      <w:r>
        <w:t xml:space="preserve"> (a);</w:t>
      </w:r>
    </w:p>
    <w:p w:rsidR="004E6E45" w:rsidRDefault="004E6E45" w:rsidP="00CB0F5B">
      <w:pPr>
        <w:shd w:val="clear" w:color="auto" w:fill="FFFFFF"/>
        <w:spacing w:before="60" w:after="100" w:afterAutospacing="1" w:line="435" w:lineRule="atLeast"/>
        <w:jc w:val="both"/>
        <w:divId w:val="1093742362"/>
      </w:pPr>
      <w:r>
        <w:t>}</w:t>
      </w:r>
    </w:p>
    <w:p w:rsidR="004E6E45" w:rsidRDefault="00676F4A" w:rsidP="00CB0F5B">
      <w:pPr>
        <w:shd w:val="clear" w:color="auto" w:fill="FFFFFF"/>
        <w:spacing w:before="60" w:after="100" w:afterAutospacing="1" w:line="435" w:lineRule="atLeast"/>
        <w:jc w:val="both"/>
        <w:divId w:val="1093742362"/>
      </w:pPr>
      <w:r>
        <w:t>}</w:t>
      </w:r>
    </w:p>
    <w:p w:rsidR="00676F4A" w:rsidRDefault="00676F4A" w:rsidP="00CB0F5B">
      <w:pPr>
        <w:shd w:val="clear" w:color="auto" w:fill="FFFFFF"/>
        <w:spacing w:before="60" w:after="100" w:afterAutospacing="1" w:line="435" w:lineRule="atLeast"/>
        <w:jc w:val="both"/>
        <w:divId w:val="1093742362"/>
      </w:pPr>
      <w:r>
        <w:t xml:space="preserve">O/p – </w:t>
      </w:r>
      <w:r w:rsidR="00957FAE">
        <w:t>compile</w:t>
      </w:r>
      <w:r>
        <w:t xml:space="preserve"> time </w:t>
      </w:r>
      <w:r w:rsidR="00957FAE">
        <w:t>error.</w:t>
      </w:r>
    </w:p>
    <w:p w:rsidR="00957FAE" w:rsidRDefault="00FB7168" w:rsidP="00957FAE">
      <w:pPr>
        <w:pStyle w:val="ListParagraph"/>
        <w:numPr>
          <w:ilvl w:val="0"/>
          <w:numId w:val="8"/>
        </w:numPr>
        <w:shd w:val="clear" w:color="auto" w:fill="FFFFFF"/>
        <w:spacing w:before="60" w:after="100" w:afterAutospacing="1" w:line="435" w:lineRule="atLeast"/>
        <w:jc w:val="both"/>
        <w:divId w:val="1093742362"/>
      </w:pPr>
      <w:r>
        <w:t>Static Block</w:t>
      </w:r>
    </w:p>
    <w:p w:rsidR="00627791" w:rsidRDefault="00594B05" w:rsidP="00FB7168">
      <w:pPr>
        <w:shd w:val="clear" w:color="auto" w:fill="FFFFFF"/>
        <w:spacing w:before="60" w:after="100" w:afterAutospacing="1" w:line="435" w:lineRule="atLeast"/>
        <w:jc w:val="both"/>
        <w:divId w:val="1093742362"/>
      </w:pPr>
      <w:r>
        <w:t>Static block is used for initialized static variables. Static block executed before main method.</w:t>
      </w:r>
    </w:p>
    <w:p w:rsidR="008F33B5" w:rsidRDefault="008F33B5" w:rsidP="00DC4F57">
      <w:pPr>
        <w:shd w:val="clear" w:color="auto" w:fill="FFFFFF"/>
        <w:spacing w:before="60" w:after="100" w:afterAutospacing="1" w:line="435" w:lineRule="atLeast"/>
        <w:jc w:val="both"/>
        <w:divId w:val="1093742362"/>
      </w:pPr>
      <w:r>
        <w:t xml:space="preserve">Can we use Static </w:t>
      </w:r>
      <w:proofErr w:type="gramStart"/>
      <w:r>
        <w:t>constructor ?</w:t>
      </w:r>
      <w:proofErr w:type="gramEnd"/>
    </w:p>
    <w:p w:rsidR="00DC4F57" w:rsidRDefault="00DC4F57" w:rsidP="00DC4F57">
      <w:pPr>
        <w:shd w:val="clear" w:color="auto" w:fill="FFFFFF"/>
        <w:spacing w:before="60" w:after="100" w:afterAutospacing="1" w:line="435" w:lineRule="atLeast"/>
        <w:jc w:val="both"/>
        <w:divId w:val="1093742362"/>
      </w:pPr>
      <w:r>
        <w:t xml:space="preserve">No we </w:t>
      </w:r>
      <w:proofErr w:type="spellStart"/>
      <w:r>
        <w:t>can not</w:t>
      </w:r>
      <w:proofErr w:type="spellEnd"/>
      <w:r>
        <w:t xml:space="preserve"> use</w:t>
      </w:r>
      <w:r w:rsidR="00D033AA">
        <w:t>.</w:t>
      </w:r>
    </w:p>
    <w:p w:rsidR="00D033AA" w:rsidRDefault="00D033AA" w:rsidP="00DC4F57">
      <w:pPr>
        <w:shd w:val="clear" w:color="auto" w:fill="FFFFFF"/>
        <w:spacing w:before="60" w:after="100" w:afterAutospacing="1" w:line="435" w:lineRule="atLeast"/>
        <w:jc w:val="both"/>
        <w:divId w:val="1093742362"/>
      </w:pPr>
      <w:r>
        <w:t xml:space="preserve">Can constructor </w:t>
      </w:r>
      <w:r w:rsidR="00E45C31">
        <w:t>initialize static variable?</w:t>
      </w:r>
    </w:p>
    <w:p w:rsidR="00E45C31" w:rsidRDefault="00E45C31" w:rsidP="00DC4F57">
      <w:pPr>
        <w:shd w:val="clear" w:color="auto" w:fill="FFFFFF"/>
        <w:spacing w:before="60" w:after="100" w:afterAutospacing="1" w:line="435" w:lineRule="atLeast"/>
        <w:jc w:val="both"/>
        <w:divId w:val="1093742362"/>
      </w:pPr>
      <w:r>
        <w:lastRenderedPageBreak/>
        <w:t xml:space="preserve">Yes, we can. But we </w:t>
      </w:r>
      <w:r w:rsidR="00550DA7">
        <w:t>should avoid doing this. Better to use static block.</w:t>
      </w:r>
    </w:p>
    <w:p w:rsidR="00672C60" w:rsidRDefault="00672C60" w:rsidP="00DC4F57">
      <w:pPr>
        <w:shd w:val="clear" w:color="auto" w:fill="FFFFFF"/>
        <w:spacing w:before="60" w:after="100" w:afterAutospacing="1" w:line="435" w:lineRule="atLeast"/>
        <w:jc w:val="both"/>
        <w:divId w:val="1093742362"/>
      </w:pPr>
      <w:r>
        <w:t xml:space="preserve">Class </w:t>
      </w:r>
      <w:proofErr w:type="spellStart"/>
      <w:proofErr w:type="gramStart"/>
      <w:r>
        <w:t>st</w:t>
      </w:r>
      <w:proofErr w:type="spellEnd"/>
      <w:r>
        <w:t>{</w:t>
      </w:r>
      <w:proofErr w:type="gramEnd"/>
    </w:p>
    <w:p w:rsidR="00672C60" w:rsidRDefault="00672C60" w:rsidP="00DC4F57">
      <w:pPr>
        <w:shd w:val="clear" w:color="auto" w:fill="FFFFFF"/>
        <w:spacing w:before="60" w:after="100" w:afterAutospacing="1" w:line="435" w:lineRule="atLeast"/>
        <w:jc w:val="both"/>
        <w:divId w:val="1093742362"/>
      </w:pPr>
      <w:r>
        <w:t xml:space="preserve">Static </w:t>
      </w:r>
      <w:proofErr w:type="spellStart"/>
      <w:r>
        <w:t>int</w:t>
      </w:r>
      <w:proofErr w:type="spellEnd"/>
      <w:r>
        <w:t xml:space="preserve"> a</w:t>
      </w:r>
      <w:r w:rsidR="004A6B87">
        <w:t>;</w:t>
      </w:r>
    </w:p>
    <w:p w:rsidR="004A6B87" w:rsidRDefault="004A6B87" w:rsidP="00DC4F57">
      <w:pPr>
        <w:shd w:val="clear" w:color="auto" w:fill="FFFFFF"/>
        <w:spacing w:before="60" w:after="100" w:afterAutospacing="1" w:line="435" w:lineRule="atLeast"/>
        <w:jc w:val="both"/>
        <w:divId w:val="1093742362"/>
      </w:pPr>
      <w:r>
        <w:t xml:space="preserve">String </w:t>
      </w:r>
      <w:r w:rsidR="000C17D0">
        <w:t>b;</w:t>
      </w:r>
    </w:p>
    <w:p w:rsidR="000C17D0" w:rsidRDefault="000C17D0" w:rsidP="00DC4F57">
      <w:pPr>
        <w:shd w:val="clear" w:color="auto" w:fill="FFFFFF"/>
        <w:spacing w:before="60" w:after="100" w:afterAutospacing="1" w:line="435" w:lineRule="atLeast"/>
        <w:jc w:val="both"/>
        <w:divId w:val="1093742362"/>
      </w:pPr>
      <w:r>
        <w:t>St (</w:t>
      </w:r>
      <w:proofErr w:type="spellStart"/>
      <w:r w:rsidR="00611C59">
        <w:t>int</w:t>
      </w:r>
      <w:proofErr w:type="spellEnd"/>
      <w:r w:rsidR="00611C59">
        <w:t xml:space="preserve"> a, </w:t>
      </w:r>
      <w:r w:rsidR="002B3C11">
        <w:t>string b</w:t>
      </w:r>
      <w:proofErr w:type="gramStart"/>
      <w:r w:rsidR="002B3C11">
        <w:t>){</w:t>
      </w:r>
      <w:proofErr w:type="gramEnd"/>
    </w:p>
    <w:p w:rsidR="002B3C11" w:rsidRDefault="00F435A5" w:rsidP="00DC4F57">
      <w:pPr>
        <w:shd w:val="clear" w:color="auto" w:fill="FFFFFF"/>
        <w:spacing w:before="60" w:after="100" w:afterAutospacing="1" w:line="435" w:lineRule="atLeast"/>
        <w:jc w:val="both"/>
        <w:divId w:val="1093742362"/>
      </w:pPr>
      <w:proofErr w:type="spellStart"/>
      <w:r>
        <w:t>This.a</w:t>
      </w:r>
      <w:proofErr w:type="spellEnd"/>
      <w:r>
        <w:t xml:space="preserve"> = a;</w:t>
      </w:r>
    </w:p>
    <w:p w:rsidR="00F435A5" w:rsidRDefault="00F435A5" w:rsidP="00DC4F57">
      <w:pPr>
        <w:shd w:val="clear" w:color="auto" w:fill="FFFFFF"/>
        <w:spacing w:before="60" w:after="100" w:afterAutospacing="1" w:line="435" w:lineRule="atLeast"/>
        <w:jc w:val="both"/>
        <w:divId w:val="1093742362"/>
      </w:pPr>
      <w:proofErr w:type="spellStart"/>
      <w:r>
        <w:t>This.b</w:t>
      </w:r>
      <w:proofErr w:type="spellEnd"/>
      <w:r>
        <w:t xml:space="preserve"> = b;</w:t>
      </w:r>
    </w:p>
    <w:p w:rsidR="00F435A5" w:rsidRDefault="005B099E" w:rsidP="00DC4F57">
      <w:pPr>
        <w:shd w:val="clear" w:color="auto" w:fill="FFFFFF"/>
        <w:spacing w:before="60" w:after="100" w:afterAutospacing="1" w:line="435" w:lineRule="atLeast"/>
        <w:jc w:val="both"/>
        <w:divId w:val="1093742362"/>
      </w:pPr>
      <w:r>
        <w:t>}</w:t>
      </w:r>
    </w:p>
    <w:p w:rsidR="00672C60" w:rsidRDefault="005B23F2" w:rsidP="00DC4F57">
      <w:pPr>
        <w:shd w:val="clear" w:color="auto" w:fill="FFFFFF"/>
        <w:spacing w:before="60" w:after="100" w:afterAutospacing="1" w:line="435" w:lineRule="atLeast"/>
        <w:jc w:val="both"/>
        <w:divId w:val="1093742362"/>
      </w:pPr>
      <w:r>
        <w:t xml:space="preserve">St </w:t>
      </w:r>
      <w:proofErr w:type="gramStart"/>
      <w:r>
        <w:t>s1</w:t>
      </w:r>
      <w:proofErr w:type="gramEnd"/>
      <w:r>
        <w:t xml:space="preserve"> </w:t>
      </w:r>
      <w:r w:rsidR="00B111DD">
        <w:t xml:space="preserve">= new </w:t>
      </w:r>
      <w:r w:rsidR="00F1315B">
        <w:t>St (10,</w:t>
      </w:r>
      <w:r w:rsidR="00F75FB7">
        <w:t>”s”);</w:t>
      </w:r>
    </w:p>
    <w:p w:rsidR="00F75FB7" w:rsidRDefault="00F75FB7" w:rsidP="00DC4F57">
      <w:pPr>
        <w:shd w:val="clear" w:color="auto" w:fill="FFFFFF"/>
        <w:spacing w:before="60" w:after="100" w:afterAutospacing="1" w:line="435" w:lineRule="atLeast"/>
        <w:jc w:val="both"/>
        <w:divId w:val="1093742362"/>
      </w:pPr>
      <w:r>
        <w:t xml:space="preserve">St s2 = new </w:t>
      </w:r>
      <w:proofErr w:type="gramStart"/>
      <w:r>
        <w:t>St(</w:t>
      </w:r>
      <w:proofErr w:type="gramEnd"/>
      <w:r>
        <w:t>20,</w:t>
      </w:r>
      <w:r w:rsidR="00526577">
        <w:t>”a”);</w:t>
      </w:r>
    </w:p>
    <w:p w:rsidR="00526577" w:rsidRDefault="00526577" w:rsidP="00DC4F57">
      <w:pPr>
        <w:shd w:val="clear" w:color="auto" w:fill="FFFFFF"/>
        <w:spacing w:before="60" w:after="100" w:afterAutospacing="1" w:line="435" w:lineRule="atLeast"/>
        <w:jc w:val="both"/>
        <w:divId w:val="1093742362"/>
      </w:pPr>
      <w:r>
        <w:t xml:space="preserve">Now, </w:t>
      </w:r>
      <w:r w:rsidR="004D44E8">
        <w:t>10 become irrelevant.</w:t>
      </w:r>
    </w:p>
    <w:p w:rsidR="00240041" w:rsidRDefault="00240041" w:rsidP="00DC4F57">
      <w:pPr>
        <w:shd w:val="clear" w:color="auto" w:fill="FFFFFF"/>
        <w:spacing w:before="60" w:after="100" w:afterAutospacing="1" w:line="435" w:lineRule="atLeast"/>
        <w:jc w:val="both"/>
        <w:divId w:val="1093742362"/>
      </w:pPr>
    </w:p>
    <w:p w:rsidR="004D44E8" w:rsidRPr="00DC4F57" w:rsidRDefault="004D44E8" w:rsidP="00DC4F57">
      <w:pPr>
        <w:shd w:val="clear" w:color="auto" w:fill="FFFFFF"/>
        <w:spacing w:before="60" w:after="100" w:afterAutospacing="1" w:line="435" w:lineRule="atLeast"/>
        <w:jc w:val="both"/>
        <w:divId w:val="1093742362"/>
      </w:pPr>
    </w:p>
    <w:p w:rsidR="00AA7831" w:rsidRDefault="002E321C" w:rsidP="00281E62">
      <w:pPr>
        <w:pStyle w:val="Heading1"/>
      </w:pPr>
      <w:r>
        <w:t>Inheritance in JAVA</w:t>
      </w:r>
    </w:p>
    <w:p w:rsidR="00281E62" w:rsidRDefault="00CF560B" w:rsidP="00281E62">
      <w:r>
        <w:t xml:space="preserve">Class child extends parents </w:t>
      </w:r>
      <w:r w:rsidR="007B0902">
        <w:t>{</w:t>
      </w:r>
      <w:r w:rsidR="00240041">
        <w:t>}</w:t>
      </w:r>
    </w:p>
    <w:p w:rsidR="007B0902" w:rsidRDefault="00F42D4C" w:rsidP="00F42D4C">
      <w:pPr>
        <w:pStyle w:val="Heading1"/>
      </w:pPr>
      <w:r>
        <w:lastRenderedPageBreak/>
        <w:t>Method Overriding</w:t>
      </w:r>
    </w:p>
    <w:p w:rsidR="00BF6DFB" w:rsidRDefault="004154F3" w:rsidP="00BF6DFB">
      <w:proofErr w:type="gramStart"/>
      <w:r>
        <w:t xml:space="preserve">If subclass has the same method </w:t>
      </w:r>
      <w:r w:rsidR="003E4013">
        <w:t>as parent class known as method overriding.</w:t>
      </w:r>
      <w:proofErr w:type="gramEnd"/>
      <w:r w:rsidR="003E4013">
        <w:t xml:space="preserve"> </w:t>
      </w:r>
      <w:proofErr w:type="gramStart"/>
      <w:r w:rsidR="003E4013">
        <w:t>In other words if child class has specific implementation</w:t>
      </w:r>
      <w:r w:rsidR="0011056D">
        <w:t xml:space="preserve"> of method of its parent class known as overriding.</w:t>
      </w:r>
      <w:proofErr w:type="gramEnd"/>
    </w:p>
    <w:p w:rsidR="0011056D" w:rsidRDefault="00AF79E4" w:rsidP="00BF6DFB">
      <w:r>
        <w:t>It is used for run time polymorphism.</w:t>
      </w:r>
    </w:p>
    <w:p w:rsidR="00AF79E4" w:rsidRDefault="00AF79E4" w:rsidP="00BF6DFB">
      <w:proofErr w:type="gramStart"/>
      <w:r>
        <w:t>Rules :</w:t>
      </w:r>
      <w:proofErr w:type="gramEnd"/>
    </w:p>
    <w:p w:rsidR="00F91DFA" w:rsidRDefault="00F91DFA" w:rsidP="00AF79E4">
      <w:pPr>
        <w:pStyle w:val="ListParagraph"/>
        <w:numPr>
          <w:ilvl w:val="0"/>
          <w:numId w:val="8"/>
        </w:numPr>
      </w:pPr>
      <w:r>
        <w:t xml:space="preserve">Child class </w:t>
      </w:r>
      <w:r w:rsidR="008E7F01">
        <w:t>Method must have same name</w:t>
      </w:r>
      <w:r>
        <w:t xml:space="preserve"> as parent.</w:t>
      </w:r>
    </w:p>
    <w:p w:rsidR="002E615E" w:rsidRDefault="002E615E" w:rsidP="00AF79E4">
      <w:pPr>
        <w:pStyle w:val="ListParagraph"/>
        <w:numPr>
          <w:ilvl w:val="0"/>
          <w:numId w:val="8"/>
        </w:numPr>
      </w:pPr>
      <w:r>
        <w:t>Must have same argument.</w:t>
      </w:r>
    </w:p>
    <w:p w:rsidR="00AF1C9D" w:rsidRDefault="002E615E" w:rsidP="00AF79E4">
      <w:pPr>
        <w:pStyle w:val="ListParagraph"/>
        <w:numPr>
          <w:ilvl w:val="0"/>
          <w:numId w:val="8"/>
        </w:numPr>
      </w:pPr>
      <w:r>
        <w:t xml:space="preserve">Must be IS-A </w:t>
      </w:r>
      <w:proofErr w:type="gramStart"/>
      <w:r>
        <w:t>relation(</w:t>
      </w:r>
      <w:proofErr w:type="gramEnd"/>
      <w:r>
        <w:t>inheritance).</w:t>
      </w:r>
    </w:p>
    <w:p w:rsidR="002245E8" w:rsidRPr="002245E8" w:rsidRDefault="002245E8" w:rsidP="002245E8">
      <w:pPr>
        <w:numPr>
          <w:ilvl w:val="0"/>
          <w:numId w:val="8"/>
        </w:numPr>
        <w:spacing w:after="240" w:line="360" w:lineRule="atLeast"/>
        <w:ind w:right="-402"/>
        <w:jc w:val="both"/>
      </w:pPr>
      <w:r w:rsidRPr="002245E8">
        <w:t>The argument list should be exactly the same as that of the overridden method.</w:t>
      </w:r>
    </w:p>
    <w:p w:rsidR="002245E8" w:rsidRPr="002245E8" w:rsidRDefault="002245E8" w:rsidP="002245E8">
      <w:pPr>
        <w:numPr>
          <w:ilvl w:val="0"/>
          <w:numId w:val="8"/>
        </w:numPr>
        <w:spacing w:after="240" w:line="360" w:lineRule="atLeast"/>
        <w:ind w:right="-402"/>
        <w:jc w:val="both"/>
      </w:pPr>
      <w:r w:rsidRPr="002245E8">
        <w:t>The return type should be the same or a subtype of the return type declared in the original overridden method in the superclass.</w:t>
      </w:r>
    </w:p>
    <w:p w:rsidR="002245E8" w:rsidRPr="002245E8" w:rsidRDefault="002245E8" w:rsidP="002245E8">
      <w:pPr>
        <w:numPr>
          <w:ilvl w:val="0"/>
          <w:numId w:val="8"/>
        </w:numPr>
        <w:spacing w:after="240" w:line="360" w:lineRule="atLeast"/>
        <w:ind w:right="-402"/>
        <w:jc w:val="both"/>
      </w:pPr>
      <w:r w:rsidRPr="002245E8">
        <w:t xml:space="preserve">The access level cannot be more restrictive than the overridden method's access level. For example: If the superclass method is declared public then the </w:t>
      </w:r>
      <w:proofErr w:type="spellStart"/>
      <w:r w:rsidRPr="002245E8">
        <w:t>overridding</w:t>
      </w:r>
      <w:proofErr w:type="spellEnd"/>
      <w:r w:rsidRPr="002245E8">
        <w:t xml:space="preserve"> method in the sub class cannot be either private or protected.</w:t>
      </w:r>
    </w:p>
    <w:p w:rsidR="002245E8" w:rsidRPr="002245E8" w:rsidRDefault="002245E8" w:rsidP="002245E8">
      <w:pPr>
        <w:numPr>
          <w:ilvl w:val="0"/>
          <w:numId w:val="8"/>
        </w:numPr>
        <w:spacing w:after="240" w:line="360" w:lineRule="atLeast"/>
        <w:ind w:right="-402"/>
        <w:jc w:val="both"/>
      </w:pPr>
      <w:r w:rsidRPr="002245E8">
        <w:t>Instance methods can be overridden only if they are inherited by the subclass.</w:t>
      </w:r>
    </w:p>
    <w:p w:rsidR="002245E8" w:rsidRPr="002245E8" w:rsidRDefault="002245E8" w:rsidP="002245E8">
      <w:pPr>
        <w:numPr>
          <w:ilvl w:val="0"/>
          <w:numId w:val="8"/>
        </w:numPr>
        <w:spacing w:after="240" w:line="360" w:lineRule="atLeast"/>
        <w:ind w:right="-402"/>
        <w:jc w:val="both"/>
      </w:pPr>
      <w:r w:rsidRPr="002245E8">
        <w:t>A method declared final cannot be overridden.</w:t>
      </w:r>
    </w:p>
    <w:p w:rsidR="002245E8" w:rsidRPr="002245E8" w:rsidRDefault="002245E8" w:rsidP="002245E8">
      <w:pPr>
        <w:numPr>
          <w:ilvl w:val="0"/>
          <w:numId w:val="8"/>
        </w:numPr>
        <w:spacing w:after="240" w:line="360" w:lineRule="atLeast"/>
        <w:ind w:right="-402"/>
        <w:jc w:val="both"/>
      </w:pPr>
      <w:r w:rsidRPr="002245E8">
        <w:t>A method declared static cannot be overridden but can be re-declared.</w:t>
      </w:r>
    </w:p>
    <w:p w:rsidR="002245E8" w:rsidRPr="002245E8" w:rsidRDefault="002245E8" w:rsidP="002245E8">
      <w:pPr>
        <w:numPr>
          <w:ilvl w:val="0"/>
          <w:numId w:val="8"/>
        </w:numPr>
        <w:spacing w:after="240" w:line="360" w:lineRule="atLeast"/>
        <w:ind w:right="-402"/>
        <w:jc w:val="both"/>
      </w:pPr>
      <w:r w:rsidRPr="002245E8">
        <w:t>If a method cannot be inherited, then it cannot be overridden.</w:t>
      </w:r>
    </w:p>
    <w:p w:rsidR="002245E8" w:rsidRPr="002245E8" w:rsidRDefault="002245E8" w:rsidP="002245E8">
      <w:pPr>
        <w:numPr>
          <w:ilvl w:val="0"/>
          <w:numId w:val="8"/>
        </w:numPr>
        <w:spacing w:after="240" w:line="360" w:lineRule="atLeast"/>
        <w:ind w:right="-402"/>
        <w:jc w:val="both"/>
      </w:pPr>
      <w:r w:rsidRPr="002245E8">
        <w:t>A subclass within the same package as the instance's superclass can override any superclass method that is not declared private or final.</w:t>
      </w:r>
    </w:p>
    <w:p w:rsidR="002245E8" w:rsidRPr="002245E8" w:rsidRDefault="002245E8" w:rsidP="002245E8">
      <w:pPr>
        <w:numPr>
          <w:ilvl w:val="0"/>
          <w:numId w:val="8"/>
        </w:numPr>
        <w:spacing w:after="240" w:line="360" w:lineRule="atLeast"/>
        <w:ind w:right="-402"/>
        <w:jc w:val="both"/>
      </w:pPr>
      <w:r w:rsidRPr="002245E8">
        <w:t>A subclass in a different package can only override the non-final methods declared public or protected.</w:t>
      </w:r>
    </w:p>
    <w:p w:rsidR="002245E8" w:rsidRPr="002245E8" w:rsidRDefault="002245E8" w:rsidP="002245E8">
      <w:pPr>
        <w:numPr>
          <w:ilvl w:val="0"/>
          <w:numId w:val="8"/>
        </w:numPr>
        <w:spacing w:after="240" w:line="360" w:lineRule="atLeast"/>
        <w:ind w:right="-402"/>
        <w:jc w:val="both"/>
      </w:pPr>
      <w:r w:rsidRPr="002245E8">
        <w:lastRenderedPageBreak/>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2245E8" w:rsidRPr="002245E8" w:rsidRDefault="002245E8" w:rsidP="002245E8">
      <w:pPr>
        <w:numPr>
          <w:ilvl w:val="0"/>
          <w:numId w:val="8"/>
        </w:numPr>
        <w:spacing w:after="240" w:line="360" w:lineRule="atLeast"/>
        <w:ind w:right="-402"/>
        <w:jc w:val="both"/>
      </w:pPr>
      <w:r w:rsidRPr="002245E8">
        <w:t>Constructors cannot be overridden.</w:t>
      </w:r>
    </w:p>
    <w:p w:rsidR="002245E8" w:rsidRDefault="002245E8" w:rsidP="002245E8">
      <w:pPr>
        <w:pStyle w:val="ListParagraph"/>
      </w:pPr>
    </w:p>
    <w:p w:rsidR="00AF79E4" w:rsidRDefault="009620CF" w:rsidP="00AF1C9D">
      <w:r>
        <w:t xml:space="preserve">Can </w:t>
      </w:r>
      <w:r w:rsidR="00DF7858">
        <w:t>we override static method?</w:t>
      </w:r>
    </w:p>
    <w:p w:rsidR="00C33422" w:rsidRDefault="00C33422" w:rsidP="00AF1C9D">
      <w:r>
        <w:t xml:space="preserve">No, Static is bound to class and other </w:t>
      </w:r>
      <w:r w:rsidR="00F90053">
        <w:t xml:space="preserve">instance method bound to object </w:t>
      </w:r>
      <w:r w:rsidR="00280FB8">
        <w:t>which</w:t>
      </w:r>
      <w:r w:rsidR="00F90053">
        <w:t xml:space="preserve"> are in heap memory.</w:t>
      </w:r>
      <w:r w:rsidR="00755996">
        <w:t xml:space="preserve"> (Since main method is static </w:t>
      </w:r>
      <w:proofErr w:type="gramStart"/>
      <w:r w:rsidR="00755996">
        <w:t xml:space="preserve">Can't  </w:t>
      </w:r>
      <w:r w:rsidR="00280FB8">
        <w:t>override</w:t>
      </w:r>
      <w:proofErr w:type="gramEnd"/>
      <w:r w:rsidR="00280FB8">
        <w:t>)</w:t>
      </w:r>
    </w:p>
    <w:p w:rsidR="00280FB8" w:rsidRDefault="00723CF0" w:rsidP="00AF1C9D">
      <w:r>
        <w:rPr>
          <w:b/>
        </w:rPr>
        <w:t xml:space="preserve">Method Overloading </w:t>
      </w:r>
      <w:r>
        <w:t xml:space="preserve">is </w:t>
      </w:r>
      <w:r>
        <w:rPr>
          <w:u w:val="single"/>
        </w:rPr>
        <w:t xml:space="preserve">compile time </w:t>
      </w:r>
      <w:proofErr w:type="spellStart"/>
      <w:r>
        <w:rPr>
          <w:u w:val="single"/>
        </w:rPr>
        <w:t>polymorphism</w:t>
      </w:r>
      <w:r w:rsidR="00DA2702">
        <w:rPr>
          <w:b/>
        </w:rPr>
        <w:t>Method</w:t>
      </w:r>
      <w:proofErr w:type="spellEnd"/>
      <w:r w:rsidR="00DA2702">
        <w:rPr>
          <w:b/>
        </w:rPr>
        <w:t xml:space="preserve"> Overriding </w:t>
      </w:r>
      <w:r w:rsidR="00DA2702">
        <w:t xml:space="preserve">is </w:t>
      </w:r>
      <w:r w:rsidR="001C3821">
        <w:rPr>
          <w:u w:val="single"/>
        </w:rPr>
        <w:t xml:space="preserve">run time polymorphism. </w:t>
      </w:r>
    </w:p>
    <w:p w:rsidR="001C3821" w:rsidRDefault="002633AB" w:rsidP="00AF1C9D">
      <w:r w:rsidRPr="00181CB7">
        <w:rPr>
          <w:b/>
        </w:rPr>
        <w:t xml:space="preserve">Method overriding </w:t>
      </w:r>
      <w:r w:rsidR="0058368C" w:rsidRPr="00181CB7">
        <w:rPr>
          <w:b/>
        </w:rPr>
        <w:t>with access modifier</w:t>
      </w:r>
      <w:r w:rsidR="0058368C">
        <w:t>:</w:t>
      </w:r>
    </w:p>
    <w:p w:rsidR="002245E8" w:rsidRDefault="002245E8" w:rsidP="002245E8">
      <w:pPr>
        <w:rPr>
          <w:rFonts w:ascii="Arial" w:hAnsi="Arial" w:cs="Arial"/>
          <w:color w:val="373737"/>
          <w:sz w:val="23"/>
          <w:szCs w:val="23"/>
        </w:rPr>
      </w:pPr>
      <w:r>
        <w:rPr>
          <w:rFonts w:ascii="Arial" w:hAnsi="Arial" w:cs="Arial"/>
          <w:color w:val="373737"/>
          <w:sz w:val="23"/>
          <w:szCs w:val="23"/>
        </w:rPr>
        <w:t>We have 4 access-</w:t>
      </w:r>
      <w:proofErr w:type="spellStart"/>
      <w:r>
        <w:rPr>
          <w:rFonts w:ascii="Arial" w:hAnsi="Arial" w:cs="Arial"/>
          <w:color w:val="373737"/>
          <w:sz w:val="23"/>
          <w:szCs w:val="23"/>
        </w:rPr>
        <w:t>specifier.The</w:t>
      </w:r>
      <w:proofErr w:type="spellEnd"/>
      <w:r>
        <w:rPr>
          <w:rFonts w:ascii="Arial" w:hAnsi="Arial" w:cs="Arial"/>
          <w:color w:val="373737"/>
          <w:sz w:val="23"/>
          <w:szCs w:val="23"/>
        </w:rPr>
        <w:t xml:space="preserve"> following sequence represents the </w:t>
      </w:r>
      <w:proofErr w:type="spellStart"/>
      <w:r>
        <w:rPr>
          <w:rFonts w:ascii="Arial" w:hAnsi="Arial" w:cs="Arial"/>
          <w:color w:val="373737"/>
          <w:sz w:val="23"/>
          <w:szCs w:val="23"/>
        </w:rPr>
        <w:t>heirarchy</w:t>
      </w:r>
      <w:proofErr w:type="spellEnd"/>
      <w:r>
        <w:rPr>
          <w:rFonts w:ascii="Arial" w:hAnsi="Arial" w:cs="Arial"/>
          <w:color w:val="373737"/>
          <w:sz w:val="23"/>
          <w:szCs w:val="23"/>
        </w:rPr>
        <w:t xml:space="preserve"> from weakest/less restrictive access specifier to strongest/more restrictive access specifier</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public</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protected</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no-access or default</w:t>
      </w:r>
    </w:p>
    <w:p w:rsidR="002245E8" w:rsidRDefault="002245E8" w:rsidP="002245E8">
      <w:pPr>
        <w:numPr>
          <w:ilvl w:val="0"/>
          <w:numId w:val="11"/>
        </w:numPr>
        <w:spacing w:before="100" w:beforeAutospacing="1" w:after="100" w:afterAutospacing="1" w:line="240" w:lineRule="auto"/>
        <w:ind w:left="600"/>
        <w:rPr>
          <w:rFonts w:ascii="Arial" w:hAnsi="Arial" w:cs="Arial"/>
          <w:color w:val="373737"/>
          <w:sz w:val="23"/>
          <w:szCs w:val="23"/>
        </w:rPr>
      </w:pPr>
      <w:r>
        <w:rPr>
          <w:rFonts w:ascii="Arial" w:hAnsi="Arial" w:cs="Arial"/>
          <w:color w:val="373737"/>
          <w:sz w:val="23"/>
          <w:szCs w:val="23"/>
        </w:rPr>
        <w:t>private</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t xml:space="preserve">If super class method is </w:t>
      </w:r>
      <w:proofErr w:type="spellStart"/>
      <w:r>
        <w:rPr>
          <w:rStyle w:val="Strong"/>
          <w:rFonts w:ascii="Arial" w:eastAsiaTheme="majorEastAsia" w:hAnsi="Arial" w:cs="Arial"/>
          <w:color w:val="373737"/>
          <w:sz w:val="23"/>
          <w:szCs w:val="23"/>
        </w:rPr>
        <w:t>public</w:t>
      </w:r>
      <w:proofErr w:type="gramStart"/>
      <w:r>
        <w:rPr>
          <w:rStyle w:val="Strong"/>
          <w:rFonts w:ascii="Arial" w:eastAsiaTheme="majorEastAsia" w:hAnsi="Arial" w:cs="Arial"/>
          <w:color w:val="373737"/>
          <w:sz w:val="23"/>
          <w:szCs w:val="23"/>
        </w:rPr>
        <w:t>,while</w:t>
      </w:r>
      <w:proofErr w:type="spellEnd"/>
      <w:proofErr w:type="gramEnd"/>
      <w:r>
        <w:rPr>
          <w:rStyle w:val="Strong"/>
          <w:rFonts w:ascii="Arial" w:eastAsiaTheme="majorEastAsia" w:hAnsi="Arial" w:cs="Arial"/>
          <w:color w:val="373737"/>
          <w:sz w:val="23"/>
          <w:szCs w:val="23"/>
        </w:rPr>
        <w:t xml:space="preserve"> overriding it in child </w:t>
      </w:r>
      <w:proofErr w:type="spellStart"/>
      <w:r>
        <w:rPr>
          <w:rStyle w:val="Strong"/>
          <w:rFonts w:ascii="Arial" w:eastAsiaTheme="majorEastAsia" w:hAnsi="Arial" w:cs="Arial"/>
          <w:color w:val="373737"/>
          <w:sz w:val="23"/>
          <w:szCs w:val="23"/>
        </w:rPr>
        <w:t>class,it</w:t>
      </w:r>
      <w:proofErr w:type="spellEnd"/>
      <w:r>
        <w:rPr>
          <w:rStyle w:val="Strong"/>
          <w:rFonts w:ascii="Arial" w:eastAsiaTheme="majorEastAsia" w:hAnsi="Arial" w:cs="Arial"/>
          <w:color w:val="373737"/>
          <w:sz w:val="23"/>
          <w:szCs w:val="23"/>
        </w:rPr>
        <w:t xml:space="preserve"> should be </w:t>
      </w:r>
      <w:proofErr w:type="spellStart"/>
      <w:r>
        <w:rPr>
          <w:rStyle w:val="Strong"/>
          <w:rFonts w:ascii="Arial" w:eastAsiaTheme="majorEastAsia" w:hAnsi="Arial" w:cs="Arial"/>
          <w:color w:val="373737"/>
          <w:sz w:val="23"/>
          <w:szCs w:val="23"/>
        </w:rPr>
        <w:t>public,Since</w:t>
      </w:r>
      <w:proofErr w:type="spellEnd"/>
      <w:r>
        <w:rPr>
          <w:rStyle w:val="Strong"/>
          <w:rFonts w:ascii="Arial" w:eastAsiaTheme="majorEastAsia" w:hAnsi="Arial" w:cs="Arial"/>
          <w:color w:val="373737"/>
          <w:sz w:val="23"/>
          <w:szCs w:val="23"/>
        </w:rPr>
        <w:t xml:space="preserve"> it is the weakest access specifier or least restrictive access specifier</w:t>
      </w:r>
      <w:r>
        <w:rPr>
          <w:rFonts w:ascii="Arial" w:hAnsi="Arial" w:cs="Arial"/>
          <w:color w:val="373737"/>
          <w:sz w:val="23"/>
          <w:szCs w:val="23"/>
        </w:rPr>
        <w:br/>
      </w:r>
      <w:r>
        <w:rPr>
          <w:rFonts w:ascii="Arial" w:hAnsi="Arial" w:cs="Arial"/>
          <w:i/>
          <w:iCs/>
          <w:color w:val="373737"/>
          <w:sz w:val="23"/>
          <w:szCs w:val="23"/>
        </w:rPr>
        <w:br/>
      </w:r>
      <w:r>
        <w:rPr>
          <w:rFonts w:ascii="Arial" w:hAnsi="Arial" w:cs="Arial"/>
          <w:color w:val="373737"/>
          <w:sz w:val="23"/>
          <w:szCs w:val="23"/>
        </w:rPr>
        <w:br/>
      </w: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proofErr w:type="gramStart"/>
      <w:r>
        <w:rPr>
          <w:rFonts w:ascii="Consolas" w:hAnsi="Consolas" w:cs="Consolas"/>
          <w:color w:val="373737"/>
          <w:sz w:val="18"/>
          <w:szCs w:val="18"/>
        </w:rPr>
        <w:t>example</w:t>
      </w:r>
      <w:proofErr w:type="gramEnd"/>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56"/>
        <w:gridCol w:w="9054"/>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lastRenderedPageBreak/>
              <w:t>classDemo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publicvoidsayHello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Demo:sayHello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t>publicclassOverrideTest</w:t>
            </w:r>
            <w:proofErr w:type="spellEnd"/>
            <w:r>
              <w:rPr>
                <w:rStyle w:val="HTMLCode"/>
                <w:rFonts w:eastAsiaTheme="minorHAnsi"/>
                <w:color w:val="373737"/>
              </w:rPr>
              <w:t xml:space="preserve"> </w:t>
            </w:r>
            <w:proofErr w:type="spellStart"/>
            <w:r>
              <w:rPr>
                <w:rStyle w:val="HTMLCode"/>
                <w:rFonts w:eastAsiaTheme="minorHAnsi"/>
                <w:color w:val="373737"/>
              </w:rPr>
              <w:t>extendsDemo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publicvoidsayHello</w:t>
            </w:r>
            <w:proofErr w:type="spellEnd"/>
            <w:r>
              <w:rPr>
                <w:rStyle w:val="HTMLCode"/>
                <w:rFonts w:eastAsiaTheme="minorHAnsi"/>
                <w:color w:val="373737"/>
              </w:rPr>
              <w:t xml:space="preserve">()//cannot be declared </w:t>
            </w:r>
            <w:proofErr w:type="spellStart"/>
            <w:r>
              <w:rPr>
                <w:rStyle w:val="HTMLCode"/>
                <w:rFonts w:eastAsiaTheme="minorHAnsi"/>
                <w:color w:val="373737"/>
              </w:rPr>
              <w:t>private,protected,no</w:t>
            </w:r>
            <w:proofErr w:type="spellEnd"/>
            <w:r>
              <w:rPr>
                <w:rStyle w:val="HTMLCode"/>
                <w:rFonts w:eastAsiaTheme="minorHAnsi"/>
                <w:color w:val="373737"/>
              </w:rPr>
              <w:t xml:space="preserve"> access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OverrideTest:sayHello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lastRenderedPageBreak/>
        <w:t xml:space="preserve">If super class method is </w:t>
      </w:r>
      <w:proofErr w:type="spellStart"/>
      <w:r>
        <w:rPr>
          <w:rStyle w:val="Strong"/>
          <w:rFonts w:ascii="Arial" w:eastAsiaTheme="majorEastAsia" w:hAnsi="Arial" w:cs="Arial"/>
          <w:color w:val="373737"/>
          <w:sz w:val="23"/>
          <w:szCs w:val="23"/>
        </w:rPr>
        <w:t>protected</w:t>
      </w:r>
      <w:proofErr w:type="gramStart"/>
      <w:r>
        <w:rPr>
          <w:rStyle w:val="Strong"/>
          <w:rFonts w:ascii="Arial" w:eastAsiaTheme="majorEastAsia" w:hAnsi="Arial" w:cs="Arial"/>
          <w:color w:val="373737"/>
          <w:sz w:val="23"/>
          <w:szCs w:val="23"/>
        </w:rPr>
        <w:t>,while</w:t>
      </w:r>
      <w:proofErr w:type="spellEnd"/>
      <w:proofErr w:type="gramEnd"/>
      <w:r>
        <w:rPr>
          <w:rStyle w:val="Strong"/>
          <w:rFonts w:ascii="Arial" w:eastAsiaTheme="majorEastAsia" w:hAnsi="Arial" w:cs="Arial"/>
          <w:color w:val="373737"/>
          <w:sz w:val="23"/>
          <w:szCs w:val="23"/>
        </w:rPr>
        <w:t xml:space="preserve"> overriding it in child </w:t>
      </w:r>
      <w:proofErr w:type="spellStart"/>
      <w:r>
        <w:rPr>
          <w:rStyle w:val="Strong"/>
          <w:rFonts w:ascii="Arial" w:eastAsiaTheme="majorEastAsia" w:hAnsi="Arial" w:cs="Arial"/>
          <w:color w:val="373737"/>
          <w:sz w:val="23"/>
          <w:szCs w:val="23"/>
        </w:rPr>
        <w:t>class,it</w:t>
      </w:r>
      <w:proofErr w:type="spellEnd"/>
      <w:r>
        <w:rPr>
          <w:rStyle w:val="Strong"/>
          <w:rFonts w:ascii="Arial" w:eastAsiaTheme="majorEastAsia" w:hAnsi="Arial" w:cs="Arial"/>
          <w:color w:val="373737"/>
          <w:sz w:val="23"/>
          <w:szCs w:val="23"/>
        </w:rPr>
        <w:t xml:space="preserve"> can be public or protected but not anything else</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proofErr w:type="gramStart"/>
      <w:r>
        <w:rPr>
          <w:rFonts w:ascii="Consolas" w:hAnsi="Consolas" w:cs="Consolas"/>
          <w:color w:val="373737"/>
          <w:sz w:val="18"/>
          <w:szCs w:val="18"/>
        </w:rPr>
        <w:t>example</w:t>
      </w:r>
      <w:proofErr w:type="gramEnd"/>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81"/>
        <w:gridCol w:w="9029"/>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lastRenderedPageBreak/>
              <w:t>classDemo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protectedvoidsayHello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Demo:sayHello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t>publicclassOverrideTest</w:t>
            </w:r>
            <w:proofErr w:type="spellEnd"/>
            <w:r>
              <w:rPr>
                <w:rStyle w:val="HTMLCode"/>
                <w:rFonts w:eastAsiaTheme="minorHAnsi"/>
                <w:color w:val="373737"/>
              </w:rPr>
              <w:t xml:space="preserve"> </w:t>
            </w:r>
            <w:proofErr w:type="spellStart"/>
            <w:r>
              <w:rPr>
                <w:rStyle w:val="HTMLCode"/>
                <w:rFonts w:eastAsiaTheme="minorHAnsi"/>
                <w:color w:val="373737"/>
              </w:rPr>
              <w:t>extendsDemo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publicvoidsayHello</w:t>
            </w:r>
            <w:proofErr w:type="spellEnd"/>
            <w:r>
              <w:rPr>
                <w:rStyle w:val="HTMLCode"/>
                <w:rFonts w:eastAsiaTheme="minorHAnsi"/>
                <w:color w:val="373737"/>
              </w:rPr>
              <w:t xml:space="preserve">()//can be </w:t>
            </w:r>
            <w:proofErr w:type="spellStart"/>
            <w:r>
              <w:rPr>
                <w:rStyle w:val="HTMLCode"/>
                <w:rFonts w:eastAsiaTheme="minorHAnsi"/>
                <w:color w:val="373737"/>
              </w:rPr>
              <w:t>public,protected</w:t>
            </w:r>
            <w:proofErr w:type="spellEnd"/>
            <w:r>
              <w:rPr>
                <w:rStyle w:val="HTMLCode"/>
                <w:rFonts w:eastAsiaTheme="minorHAnsi"/>
                <w:color w:val="373737"/>
              </w:rPr>
              <w:t xml:space="preserve"> But not anything else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OverrideTest:sayHello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Style w:val="Strong"/>
          <w:rFonts w:ascii="Arial" w:eastAsiaTheme="majorEastAsia" w:hAnsi="Arial" w:cs="Arial"/>
          <w:color w:val="373737"/>
          <w:sz w:val="23"/>
          <w:szCs w:val="23"/>
        </w:rPr>
        <w:lastRenderedPageBreak/>
        <w:t xml:space="preserve"> If superclass method is </w:t>
      </w:r>
      <w:proofErr w:type="spellStart"/>
      <w:r>
        <w:rPr>
          <w:rStyle w:val="Strong"/>
          <w:rFonts w:ascii="Arial" w:eastAsiaTheme="majorEastAsia" w:hAnsi="Arial" w:cs="Arial"/>
          <w:color w:val="373737"/>
          <w:sz w:val="23"/>
          <w:szCs w:val="23"/>
        </w:rPr>
        <w:t>default</w:t>
      </w:r>
      <w:proofErr w:type="gramStart"/>
      <w:r>
        <w:rPr>
          <w:rStyle w:val="Strong"/>
          <w:rFonts w:ascii="Arial" w:eastAsiaTheme="majorEastAsia" w:hAnsi="Arial" w:cs="Arial"/>
          <w:color w:val="373737"/>
          <w:sz w:val="23"/>
          <w:szCs w:val="23"/>
        </w:rPr>
        <w:t>,then</w:t>
      </w:r>
      <w:proofErr w:type="spellEnd"/>
      <w:proofErr w:type="gramEnd"/>
      <w:r>
        <w:rPr>
          <w:rStyle w:val="Strong"/>
          <w:rFonts w:ascii="Arial" w:eastAsiaTheme="majorEastAsia" w:hAnsi="Arial" w:cs="Arial"/>
          <w:color w:val="373737"/>
          <w:sz w:val="23"/>
          <w:szCs w:val="23"/>
        </w:rPr>
        <w:t xml:space="preserve"> while overriding it in child </w:t>
      </w:r>
      <w:proofErr w:type="spellStart"/>
      <w:r>
        <w:rPr>
          <w:rStyle w:val="Strong"/>
          <w:rFonts w:ascii="Arial" w:eastAsiaTheme="majorEastAsia" w:hAnsi="Arial" w:cs="Arial"/>
          <w:color w:val="373737"/>
          <w:sz w:val="23"/>
          <w:szCs w:val="23"/>
        </w:rPr>
        <w:t>class,it</w:t>
      </w:r>
      <w:proofErr w:type="spellEnd"/>
      <w:r>
        <w:rPr>
          <w:rStyle w:val="Strong"/>
          <w:rFonts w:ascii="Arial" w:eastAsiaTheme="majorEastAsia" w:hAnsi="Arial" w:cs="Arial"/>
          <w:color w:val="373737"/>
          <w:sz w:val="23"/>
          <w:szCs w:val="23"/>
        </w:rPr>
        <w:t xml:space="preserve"> can be </w:t>
      </w:r>
      <w:proofErr w:type="spellStart"/>
      <w:r>
        <w:rPr>
          <w:rStyle w:val="Strong"/>
          <w:rFonts w:ascii="Arial" w:eastAsiaTheme="majorEastAsia" w:hAnsi="Arial" w:cs="Arial"/>
          <w:color w:val="373737"/>
          <w:sz w:val="23"/>
          <w:szCs w:val="23"/>
        </w:rPr>
        <w:t>public,protected</w:t>
      </w:r>
      <w:proofErr w:type="spellEnd"/>
      <w:r>
        <w:rPr>
          <w:rStyle w:val="Strong"/>
          <w:rFonts w:ascii="Arial" w:eastAsiaTheme="majorEastAsia" w:hAnsi="Arial" w:cs="Arial"/>
          <w:color w:val="373737"/>
          <w:sz w:val="23"/>
          <w:szCs w:val="23"/>
        </w:rPr>
        <w:t xml:space="preserve"> or no </w:t>
      </w:r>
      <w:proofErr w:type="spellStart"/>
      <w:r>
        <w:rPr>
          <w:rStyle w:val="Strong"/>
          <w:rFonts w:ascii="Arial" w:eastAsiaTheme="majorEastAsia" w:hAnsi="Arial" w:cs="Arial"/>
          <w:color w:val="373737"/>
          <w:sz w:val="23"/>
          <w:szCs w:val="23"/>
        </w:rPr>
        <w:t>access,but</w:t>
      </w:r>
      <w:proofErr w:type="spellEnd"/>
      <w:r>
        <w:rPr>
          <w:rStyle w:val="Strong"/>
          <w:rFonts w:ascii="Arial" w:eastAsiaTheme="majorEastAsia" w:hAnsi="Arial" w:cs="Arial"/>
          <w:color w:val="373737"/>
          <w:sz w:val="23"/>
          <w:szCs w:val="23"/>
        </w:rPr>
        <w:t xml:space="preserve"> cannot be private.</w:t>
      </w:r>
    </w:p>
    <w:p w:rsidR="002245E8" w:rsidRDefault="002245E8" w:rsidP="002245E8">
      <w:pPr>
        <w:pStyle w:val="NormalWeb"/>
        <w:rPr>
          <w:rFonts w:ascii="Arial" w:hAnsi="Arial" w:cs="Arial"/>
          <w:color w:val="373737"/>
          <w:sz w:val="23"/>
          <w:szCs w:val="23"/>
        </w:rPr>
      </w:pPr>
      <w:r>
        <w:rPr>
          <w:rStyle w:val="Emphasis"/>
          <w:rFonts w:ascii="Arial" w:hAnsi="Arial" w:cs="Arial"/>
          <w:color w:val="373737"/>
          <w:sz w:val="23"/>
          <w:szCs w:val="23"/>
        </w:rPr>
        <w:t> </w:t>
      </w: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proofErr w:type="gramStart"/>
      <w:r>
        <w:rPr>
          <w:rFonts w:ascii="Consolas" w:hAnsi="Consolas" w:cs="Consolas"/>
          <w:color w:val="373737"/>
          <w:sz w:val="18"/>
          <w:szCs w:val="18"/>
        </w:rPr>
        <w:t>example</w:t>
      </w:r>
      <w:proofErr w:type="gramEnd"/>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50"/>
        <w:gridCol w:w="9060"/>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lastRenderedPageBreak/>
              <w:t>classDemo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voidsayHello</w:t>
            </w:r>
            <w:proofErr w:type="spellEnd"/>
            <w:r>
              <w:rPr>
                <w:rStyle w:val="HTMLCode"/>
                <w:rFonts w:eastAsiaTheme="minorHAnsi"/>
                <w:color w:val="373737"/>
              </w:rPr>
              <w:t>() //default access specifier</w:t>
            </w:r>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Demo:sayHello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t>publicclassOverrideTest</w:t>
            </w:r>
            <w:proofErr w:type="spellEnd"/>
            <w:r>
              <w:rPr>
                <w:rStyle w:val="HTMLCode"/>
                <w:rFonts w:eastAsiaTheme="minorHAnsi"/>
                <w:color w:val="373737"/>
              </w:rPr>
              <w:t xml:space="preserve"> </w:t>
            </w:r>
            <w:proofErr w:type="spellStart"/>
            <w:r>
              <w:rPr>
                <w:rStyle w:val="HTMLCode"/>
                <w:rFonts w:eastAsiaTheme="minorHAnsi"/>
                <w:color w:val="373737"/>
              </w:rPr>
              <w:t>extendsDemo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protectedvoidsayHello</w:t>
            </w:r>
            <w:proofErr w:type="spellEnd"/>
            <w:r>
              <w:rPr>
                <w:rStyle w:val="HTMLCode"/>
                <w:rFonts w:eastAsiaTheme="minorHAnsi"/>
                <w:color w:val="373737"/>
              </w:rPr>
              <w:t xml:space="preserve">()//can be </w:t>
            </w:r>
            <w:proofErr w:type="spellStart"/>
            <w:r>
              <w:rPr>
                <w:rStyle w:val="HTMLCode"/>
                <w:rFonts w:eastAsiaTheme="minorHAnsi"/>
                <w:color w:val="373737"/>
              </w:rPr>
              <w:t>public,protected,default</w:t>
            </w:r>
            <w:proofErr w:type="spellEnd"/>
            <w:r>
              <w:rPr>
                <w:rStyle w:val="HTMLCode"/>
                <w:rFonts w:eastAsiaTheme="minorHAnsi"/>
                <w:color w:val="373737"/>
              </w:rPr>
              <w:t xml:space="preserve"> But not private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OverrideTest:sayHello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tc>
      </w:tr>
    </w:tbl>
    <w:p w:rsidR="002245E8" w:rsidRDefault="002245E8" w:rsidP="002245E8">
      <w:pPr>
        <w:pStyle w:val="NormalWeb"/>
        <w:rPr>
          <w:rFonts w:ascii="Arial" w:hAnsi="Arial" w:cs="Arial"/>
          <w:color w:val="373737"/>
          <w:sz w:val="23"/>
          <w:szCs w:val="23"/>
        </w:rPr>
      </w:pPr>
      <w:r>
        <w:rPr>
          <w:rFonts w:ascii="Arial" w:hAnsi="Arial" w:cs="Arial"/>
          <w:b/>
          <w:bCs/>
          <w:color w:val="373737"/>
          <w:sz w:val="23"/>
          <w:szCs w:val="23"/>
        </w:rPr>
        <w:lastRenderedPageBreak/>
        <w:br/>
      </w:r>
      <w:r>
        <w:rPr>
          <w:rFonts w:ascii="Arial" w:hAnsi="Arial" w:cs="Arial"/>
          <w:color w:val="373737"/>
          <w:sz w:val="23"/>
          <w:szCs w:val="23"/>
        </w:rPr>
        <w:br/>
      </w:r>
      <w:r>
        <w:rPr>
          <w:rStyle w:val="Strong"/>
          <w:rFonts w:ascii="Arial" w:eastAsiaTheme="majorEastAsia" w:hAnsi="Arial" w:cs="Arial"/>
          <w:color w:val="373737"/>
          <w:sz w:val="23"/>
          <w:szCs w:val="23"/>
        </w:rPr>
        <w:t xml:space="preserve"> If superclass method is </w:t>
      </w:r>
      <w:proofErr w:type="spellStart"/>
      <w:r>
        <w:rPr>
          <w:rStyle w:val="Strong"/>
          <w:rFonts w:ascii="Arial" w:eastAsiaTheme="majorEastAsia" w:hAnsi="Arial" w:cs="Arial"/>
          <w:color w:val="373737"/>
          <w:sz w:val="23"/>
          <w:szCs w:val="23"/>
        </w:rPr>
        <w:t>private</w:t>
      </w:r>
      <w:proofErr w:type="gramStart"/>
      <w:r>
        <w:rPr>
          <w:rStyle w:val="Strong"/>
          <w:rFonts w:ascii="Arial" w:eastAsiaTheme="majorEastAsia" w:hAnsi="Arial" w:cs="Arial"/>
          <w:color w:val="373737"/>
          <w:sz w:val="23"/>
          <w:szCs w:val="23"/>
        </w:rPr>
        <w:t>,then</w:t>
      </w:r>
      <w:proofErr w:type="spellEnd"/>
      <w:proofErr w:type="gramEnd"/>
      <w:r>
        <w:rPr>
          <w:rStyle w:val="Strong"/>
          <w:rFonts w:ascii="Arial" w:eastAsiaTheme="majorEastAsia" w:hAnsi="Arial" w:cs="Arial"/>
          <w:color w:val="373737"/>
          <w:sz w:val="23"/>
          <w:szCs w:val="23"/>
        </w:rPr>
        <w:t xml:space="preserve"> while overriding it in child </w:t>
      </w:r>
      <w:proofErr w:type="spellStart"/>
      <w:r>
        <w:rPr>
          <w:rStyle w:val="Strong"/>
          <w:rFonts w:ascii="Arial" w:eastAsiaTheme="majorEastAsia" w:hAnsi="Arial" w:cs="Arial"/>
          <w:color w:val="373737"/>
          <w:sz w:val="23"/>
          <w:szCs w:val="23"/>
        </w:rPr>
        <w:t>class,it</w:t>
      </w:r>
      <w:proofErr w:type="spellEnd"/>
      <w:r>
        <w:rPr>
          <w:rStyle w:val="Strong"/>
          <w:rFonts w:ascii="Arial" w:eastAsiaTheme="majorEastAsia" w:hAnsi="Arial" w:cs="Arial"/>
          <w:color w:val="373737"/>
          <w:sz w:val="23"/>
          <w:szCs w:val="23"/>
        </w:rPr>
        <w:t xml:space="preserve"> can be anything. Since private method cannot be </w:t>
      </w:r>
      <w:proofErr w:type="spellStart"/>
      <w:r>
        <w:rPr>
          <w:rStyle w:val="Strong"/>
          <w:rFonts w:ascii="Arial" w:eastAsiaTheme="majorEastAsia" w:hAnsi="Arial" w:cs="Arial"/>
          <w:color w:val="373737"/>
          <w:sz w:val="23"/>
          <w:szCs w:val="23"/>
        </w:rPr>
        <w:t>overrided</w:t>
      </w:r>
      <w:proofErr w:type="spellEnd"/>
      <w:r>
        <w:rPr>
          <w:rStyle w:val="Strong"/>
          <w:rFonts w:ascii="Arial" w:eastAsiaTheme="majorEastAsia" w:hAnsi="Arial" w:cs="Arial"/>
          <w:color w:val="373737"/>
          <w:sz w:val="23"/>
          <w:szCs w:val="23"/>
        </w:rPr>
        <w:t>.</w:t>
      </w:r>
    </w:p>
    <w:p w:rsidR="002245E8" w:rsidRDefault="002245E8" w:rsidP="002245E8">
      <w:pPr>
        <w:pStyle w:val="NormalWeb"/>
        <w:rPr>
          <w:rFonts w:ascii="Arial" w:hAnsi="Arial" w:cs="Arial"/>
          <w:color w:val="373737"/>
          <w:sz w:val="23"/>
          <w:szCs w:val="23"/>
        </w:rPr>
      </w:pPr>
      <w:r>
        <w:rPr>
          <w:rStyle w:val="Strong"/>
          <w:rFonts w:ascii="Arial" w:eastAsiaTheme="majorEastAsia" w:hAnsi="Arial" w:cs="Arial"/>
          <w:i/>
          <w:iCs/>
          <w:color w:val="373737"/>
          <w:sz w:val="23"/>
          <w:szCs w:val="23"/>
        </w:rPr>
        <w:t>OverrideTest.java</w:t>
      </w:r>
    </w:p>
    <w:p w:rsidR="002245E8" w:rsidRDefault="002245E8" w:rsidP="002245E8">
      <w:pPr>
        <w:shd w:val="clear" w:color="auto" w:fill="FFFFFF"/>
        <w:rPr>
          <w:rFonts w:ascii="Consolas" w:hAnsi="Consolas" w:cs="Consolas"/>
          <w:color w:val="373737"/>
          <w:sz w:val="18"/>
          <w:szCs w:val="18"/>
        </w:rPr>
      </w:pPr>
      <w:proofErr w:type="gramStart"/>
      <w:r>
        <w:rPr>
          <w:rFonts w:ascii="Consolas" w:hAnsi="Consolas" w:cs="Consolas"/>
          <w:color w:val="373737"/>
          <w:sz w:val="18"/>
          <w:szCs w:val="18"/>
        </w:rPr>
        <w:t>example</w:t>
      </w:r>
      <w:proofErr w:type="gramEnd"/>
    </w:p>
    <w:tbl>
      <w:tblPr>
        <w:tblW w:w="5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06"/>
        <w:gridCol w:w="9104"/>
      </w:tblGrid>
      <w:tr w:rsidR="002245E8" w:rsidTr="002245E8">
        <w:trPr>
          <w:tblCellSpacing w:w="0" w:type="dxa"/>
        </w:trPr>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r>
              <w:rPr>
                <w:rFonts w:ascii="Arial" w:hAnsi="Arial" w:cs="Arial"/>
                <w:color w:val="373737"/>
                <w:sz w:val="23"/>
                <w:szCs w:val="23"/>
              </w:rPr>
              <w:t>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lastRenderedPageBreak/>
              <w:t>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5</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6</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7</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8</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9</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10</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11</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12</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13</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14</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15</w:t>
            </w:r>
          </w:p>
        </w:tc>
        <w:tc>
          <w:tcPr>
            <w:tcW w:w="0" w:type="auto"/>
            <w:tcBorders>
              <w:top w:val="single" w:sz="6" w:space="0" w:color="DDDDDD"/>
            </w:tcBorders>
            <w:tcMar>
              <w:top w:w="90" w:type="dxa"/>
              <w:left w:w="0" w:type="dxa"/>
              <w:bottom w:w="90" w:type="dxa"/>
              <w:right w:w="150" w:type="dxa"/>
            </w:tcMar>
            <w:vAlign w:val="center"/>
            <w:hideMark/>
          </w:tcPr>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lastRenderedPageBreak/>
              <w:t>classDemo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privatevoidsayHello</w:t>
            </w:r>
            <w:proofErr w:type="spellEnd"/>
            <w:r>
              <w:rPr>
                <w:rStyle w:val="HTMLCode"/>
                <w:rFonts w:eastAsiaTheme="minorHAnsi"/>
                <w:color w:val="373737"/>
              </w:rPr>
              <w:t xml:space="preserve">() //cannot be </w:t>
            </w:r>
            <w:proofErr w:type="spellStart"/>
            <w:r>
              <w:rPr>
                <w:rStyle w:val="HTMLCode"/>
                <w:rFonts w:eastAsiaTheme="minorHAnsi"/>
                <w:color w:val="373737"/>
              </w:rPr>
              <w:t>overrided</w:t>
            </w:r>
            <w:proofErr w:type="spellEnd"/>
          </w:p>
          <w:p w:rsidR="002245E8" w:rsidRDefault="002245E8" w:rsidP="002245E8">
            <w:pPr>
              <w:spacing w:after="390"/>
              <w:rPr>
                <w:rFonts w:ascii="Arial" w:hAnsi="Arial" w:cs="Arial"/>
                <w:color w:val="373737"/>
                <w:sz w:val="23"/>
                <w:szCs w:val="23"/>
              </w:rPr>
            </w:pPr>
            <w:r>
              <w:rPr>
                <w:rStyle w:val="HTMLCode"/>
                <w:rFonts w:eastAsiaTheme="minorHAnsi"/>
                <w:color w:val="373737"/>
              </w:rPr>
              <w:lastRenderedPageBreak/>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Demo:sayHello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Fonts w:ascii="Arial" w:hAnsi="Arial" w:cs="Arial"/>
                <w:color w:val="373737"/>
                <w:sz w:val="23"/>
                <w:szCs w:val="23"/>
              </w:rPr>
              <w:t> </w:t>
            </w:r>
          </w:p>
          <w:p w:rsidR="002245E8" w:rsidRDefault="002245E8" w:rsidP="002245E8">
            <w:pPr>
              <w:spacing w:after="390"/>
              <w:rPr>
                <w:rFonts w:ascii="Arial" w:hAnsi="Arial" w:cs="Arial"/>
                <w:color w:val="373737"/>
                <w:sz w:val="23"/>
                <w:szCs w:val="23"/>
              </w:rPr>
            </w:pPr>
            <w:proofErr w:type="spellStart"/>
            <w:r>
              <w:rPr>
                <w:rStyle w:val="HTMLCode"/>
                <w:rFonts w:eastAsiaTheme="minorHAnsi"/>
                <w:color w:val="373737"/>
              </w:rPr>
              <w:t>publicclassOverrideTest</w:t>
            </w:r>
            <w:proofErr w:type="spellEnd"/>
            <w:r>
              <w:rPr>
                <w:rStyle w:val="HTMLCode"/>
                <w:rFonts w:eastAsiaTheme="minorHAnsi"/>
                <w:color w:val="373737"/>
              </w:rPr>
              <w:t xml:space="preserve"> </w:t>
            </w:r>
            <w:proofErr w:type="spellStart"/>
            <w:r>
              <w:rPr>
                <w:rStyle w:val="HTMLCode"/>
                <w:rFonts w:eastAsiaTheme="minorHAnsi"/>
                <w:color w:val="373737"/>
              </w:rPr>
              <w:t>extendsDemo</w:t>
            </w:r>
            <w:proofErr w:type="spellEnd"/>
            <w:r>
              <w:rPr>
                <w:rStyle w:val="HTMLCode"/>
                <w:rFonts w:eastAsiaTheme="minorHAnsi"/>
                <w:color w:val="373737"/>
              </w:rPr>
              <w:t xml:space="preserve"> </w:t>
            </w:r>
          </w:p>
          <w:p w:rsidR="002245E8" w:rsidRDefault="002245E8" w:rsidP="002245E8">
            <w:pPr>
              <w:spacing w:after="390"/>
              <w:rPr>
                <w:rFonts w:ascii="Arial" w:hAnsi="Arial" w:cs="Arial"/>
                <w:color w:val="373737"/>
                <w:sz w:val="23"/>
                <w:szCs w:val="23"/>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publicvoidsayHello</w:t>
            </w:r>
            <w:proofErr w:type="spellEnd"/>
            <w:r>
              <w:rPr>
                <w:rStyle w:val="HTMLCode"/>
                <w:rFonts w:eastAsiaTheme="minorHAnsi"/>
                <w:color w:val="373737"/>
              </w:rPr>
              <w:t xml:space="preserve">()//this is separate </w:t>
            </w:r>
            <w:proofErr w:type="spellStart"/>
            <w:r>
              <w:rPr>
                <w:rStyle w:val="HTMLCode"/>
                <w:rFonts w:eastAsiaTheme="minorHAnsi"/>
                <w:color w:val="373737"/>
              </w:rPr>
              <w:t>method,which</w:t>
            </w:r>
            <w:proofErr w:type="spellEnd"/>
            <w:r>
              <w:rPr>
                <w:rStyle w:val="HTMLCode"/>
                <w:rFonts w:eastAsiaTheme="minorHAnsi"/>
                <w:color w:val="373737"/>
              </w:rPr>
              <w:t xml:space="preserve"> can be </w:t>
            </w:r>
            <w:proofErr w:type="spellStart"/>
            <w:r>
              <w:rPr>
                <w:rStyle w:val="HTMLCode"/>
                <w:rFonts w:eastAsiaTheme="minorHAnsi"/>
                <w:color w:val="373737"/>
              </w:rPr>
              <w:t>overrided</w:t>
            </w:r>
            <w:proofErr w:type="spellEnd"/>
            <w:r>
              <w:rPr>
                <w:rStyle w:val="HTMLCode"/>
                <w:rFonts w:eastAsiaTheme="minorHAnsi"/>
                <w:color w:val="373737"/>
              </w:rPr>
              <w:t xml:space="preserve"> later by its subclass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roofErr w:type="spellStart"/>
            <w:r>
              <w:rPr>
                <w:rStyle w:val="HTMLCode"/>
                <w:rFonts w:eastAsiaTheme="minorHAnsi"/>
                <w:color w:val="373737"/>
              </w:rPr>
              <w:t>System.out.println</w:t>
            </w:r>
            <w:proofErr w:type="spellEnd"/>
            <w:r>
              <w:rPr>
                <w:rStyle w:val="HTMLCode"/>
                <w:rFonts w:eastAsiaTheme="minorHAnsi"/>
                <w:color w:val="373737"/>
              </w:rPr>
              <w:t>("</w:t>
            </w:r>
            <w:proofErr w:type="spellStart"/>
            <w:r>
              <w:rPr>
                <w:rStyle w:val="HTMLCode"/>
                <w:rFonts w:eastAsiaTheme="minorHAnsi"/>
                <w:color w:val="373737"/>
              </w:rPr>
              <w:t>OverrideTest:sayHello</w:t>
            </w:r>
            <w:proofErr w:type="spellEnd"/>
            <w:r>
              <w:rPr>
                <w:rStyle w:val="HTMLCode"/>
                <w:rFonts w:eastAsiaTheme="minorHAnsi"/>
                <w:color w:val="373737"/>
              </w:rPr>
              <w:t>()");</w:t>
            </w:r>
          </w:p>
          <w:p w:rsidR="002245E8" w:rsidRDefault="002245E8" w:rsidP="002245E8">
            <w:pPr>
              <w:spacing w:after="390"/>
              <w:rPr>
                <w:rFonts w:ascii="Arial" w:hAnsi="Arial" w:cs="Arial"/>
                <w:color w:val="373737"/>
                <w:sz w:val="23"/>
                <w:szCs w:val="23"/>
              </w:rPr>
            </w:pPr>
            <w:r>
              <w:rPr>
                <w:rStyle w:val="HTMLCode"/>
                <w:rFonts w:eastAsiaTheme="minorHAnsi"/>
                <w:color w:val="373737"/>
              </w:rPr>
              <w:t> }</w:t>
            </w:r>
          </w:p>
          <w:p w:rsidR="002245E8" w:rsidRDefault="002245E8" w:rsidP="002245E8">
            <w:pPr>
              <w:spacing w:after="390"/>
              <w:rPr>
                <w:rStyle w:val="HTMLCode"/>
                <w:rFonts w:eastAsiaTheme="minorHAnsi"/>
                <w:color w:val="373737"/>
              </w:rPr>
            </w:pPr>
            <w:r>
              <w:rPr>
                <w:rStyle w:val="HTMLCode"/>
                <w:rFonts w:eastAsiaTheme="minorHAnsi"/>
                <w:color w:val="373737"/>
              </w:rPr>
              <w:t>}</w:t>
            </w:r>
          </w:p>
          <w:p w:rsidR="002245E8" w:rsidRDefault="002245E8" w:rsidP="002245E8">
            <w:pPr>
              <w:spacing w:after="390"/>
              <w:rPr>
                <w:rFonts w:ascii="Arial" w:hAnsi="Arial" w:cs="Arial"/>
                <w:color w:val="373737"/>
                <w:sz w:val="23"/>
                <w:szCs w:val="23"/>
              </w:rPr>
            </w:pPr>
          </w:p>
        </w:tc>
      </w:tr>
    </w:tbl>
    <w:p w:rsidR="002245E8" w:rsidRDefault="002245E8"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E42B9C" w:rsidP="00AF1C9D"/>
    <w:p w:rsidR="00E42B9C" w:rsidRDefault="004F4022" w:rsidP="00AF1C9D">
      <w:pPr>
        <w:rPr>
          <w:b/>
        </w:rPr>
      </w:pPr>
      <w:r>
        <w:rPr>
          <w:b/>
        </w:rPr>
        <w:lastRenderedPageBreak/>
        <w:t xml:space="preserve">Method overriding with </w:t>
      </w:r>
      <w:r w:rsidR="00D96812">
        <w:rPr>
          <w:b/>
        </w:rPr>
        <w:t xml:space="preserve">exception </w:t>
      </w:r>
      <w:r w:rsidR="00927B10">
        <w:rPr>
          <w:b/>
        </w:rPr>
        <w:t>modifi</w:t>
      </w:r>
      <w:r w:rsidR="00271AD1">
        <w:rPr>
          <w:b/>
        </w:rPr>
        <w:t>er:</w:t>
      </w:r>
    </w:p>
    <w:p w:rsidR="00E267D1" w:rsidRDefault="00531ECE" w:rsidP="00AF1C9D">
      <w:proofErr w:type="gramStart"/>
      <w:r>
        <w:rPr>
          <w:b/>
        </w:rPr>
        <w:t>Rule1 :</w:t>
      </w:r>
      <w:proofErr w:type="gramEnd"/>
      <w:r>
        <w:rPr>
          <w:b/>
        </w:rPr>
        <w:t xml:space="preserve"> </w:t>
      </w:r>
      <w:r>
        <w:t xml:space="preserve">if super class method does not declare any </w:t>
      </w:r>
      <w:r w:rsidR="004D55F3">
        <w:t xml:space="preserve">exception </w:t>
      </w:r>
      <w:r w:rsidR="005238D1">
        <w:t>subclass meth</w:t>
      </w:r>
      <w:r w:rsidR="00C16629">
        <w:t>od Can't declare checked exception</w:t>
      </w:r>
      <w:r w:rsidR="00DA61E7">
        <w:t>. But can declare unchecked exception.</w:t>
      </w:r>
    </w:p>
    <w:p w:rsidR="00C07BB1" w:rsidRDefault="00BE6305" w:rsidP="00AF1C9D">
      <w:proofErr w:type="gramStart"/>
      <w:r>
        <w:rPr>
          <w:b/>
        </w:rPr>
        <w:t>Rule2 :</w:t>
      </w:r>
      <w:proofErr w:type="gramEnd"/>
      <w:r>
        <w:rPr>
          <w:b/>
        </w:rPr>
        <w:t xml:space="preserve"> </w:t>
      </w:r>
      <w:r>
        <w:t xml:space="preserve">if super class method declare any exception </w:t>
      </w:r>
      <w:r w:rsidR="005828F2">
        <w:t xml:space="preserve">subclass method can declare no exception, </w:t>
      </w:r>
      <w:proofErr w:type="spellStart"/>
      <w:r w:rsidR="005828F2">
        <w:t>childexception</w:t>
      </w:r>
      <w:proofErr w:type="spellEnd"/>
      <w:r w:rsidR="005828F2">
        <w:t xml:space="preserve">. </w:t>
      </w:r>
      <w:proofErr w:type="gramStart"/>
      <w:r w:rsidR="005828F2">
        <w:t xml:space="preserve">But can't declare </w:t>
      </w:r>
      <w:r w:rsidR="00C07BB1">
        <w:t>super exception.</w:t>
      </w:r>
      <w:proofErr w:type="gramEnd"/>
    </w:p>
    <w:p w:rsidR="000E2F28" w:rsidRDefault="000E2F28" w:rsidP="00AF1C9D">
      <w:pPr>
        <w:rPr>
          <w:b/>
        </w:rPr>
      </w:pPr>
      <w:r w:rsidRPr="000E2F28">
        <w:rPr>
          <w:b/>
        </w:rPr>
        <w:t>Can Over loaded method be overridden and over redden method be overloaded?</w:t>
      </w:r>
    </w:p>
    <w:p w:rsidR="000E2F28" w:rsidRDefault="000E2F28" w:rsidP="00AF1C9D">
      <w:pPr>
        <w:rPr>
          <w:b/>
        </w:rPr>
      </w:pPr>
      <w:r>
        <w:rPr>
          <w:b/>
        </w:rPr>
        <w:t xml:space="preserve">Yes, both can be possible </w:t>
      </w:r>
    </w:p>
    <w:p w:rsidR="000E2F28" w:rsidRDefault="000E2F28" w:rsidP="00AF1C9D">
      <w:pPr>
        <w:rPr>
          <w:b/>
        </w:rPr>
      </w:pPr>
      <w:r>
        <w:rPr>
          <w:b/>
        </w:rPr>
        <w:t xml:space="preserve">Example- </w:t>
      </w:r>
    </w:p>
    <w:p w:rsidR="000E2F28" w:rsidRDefault="000E2F28" w:rsidP="000E2F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ReservBank</w:t>
      </w:r>
      <w:proofErr w:type="spellEnd"/>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InterestRate</w:t>
      </w:r>
      <w:proofErr w:type="spell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"Basic Interest Rate = 6%"</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IntersetRate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rPr>
          <w:rFonts w:ascii="Consolas" w:hAnsi="Consolas" w:cs="Consolas"/>
          <w:color w:val="000000"/>
          <w:sz w:val="20"/>
          <w:szCs w:val="20"/>
        </w:rPr>
      </w:pP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IndianBank</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ReservBank</w:t>
      </w:r>
      <w:proofErr w:type="spell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InterestRate</w:t>
      </w:r>
      <w:proofErr w:type="spell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"Basic </w:t>
      </w:r>
      <w:proofErr w:type="spellStart"/>
      <w:r>
        <w:rPr>
          <w:rFonts w:ascii="Consolas" w:hAnsi="Consolas" w:cs="Consolas"/>
          <w:color w:val="2A00FF"/>
          <w:sz w:val="20"/>
          <w:szCs w:val="20"/>
        </w:rPr>
        <w:t>Interset</w:t>
      </w:r>
      <w:proofErr w:type="spellEnd"/>
      <w:r>
        <w:rPr>
          <w:rFonts w:ascii="Consolas" w:hAnsi="Consolas" w:cs="Consolas"/>
          <w:color w:val="2A00FF"/>
          <w:sz w:val="20"/>
          <w:szCs w:val="20"/>
        </w:rPr>
        <w:t xml:space="preserve"> Rate = 6% - call from child class"</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IntersetRate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 - call from child class"</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IntersetRate</w:t>
      </w:r>
      <w:proofErr w:type="spellEnd"/>
      <w:r>
        <w:rPr>
          <w:rFonts w:ascii="Consolas" w:hAnsi="Consolas" w:cs="Consolas"/>
          <w:color w:val="000000"/>
          <w:sz w:val="20"/>
          <w:szCs w:val="20"/>
        </w:rPr>
        <w:t xml:space="preserve">(String </w:t>
      </w:r>
      <w:r>
        <w:rPr>
          <w:rFonts w:ascii="Consolas" w:hAnsi="Consolas" w:cs="Consolas"/>
          <w:color w:val="6A3E3E"/>
          <w:sz w:val="20"/>
          <w:szCs w:val="20"/>
        </w:rPr>
        <w:t>rate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"Basic Interest Rate = "</w:t>
      </w:r>
      <w:r>
        <w:rPr>
          <w:rFonts w:ascii="Consolas" w:hAnsi="Consolas" w:cs="Consolas"/>
          <w:color w:val="000000"/>
          <w:sz w:val="20"/>
          <w:szCs w:val="20"/>
        </w:rPr>
        <w:t>+</w:t>
      </w:r>
      <w:r>
        <w:rPr>
          <w:rFonts w:ascii="Consolas" w:hAnsi="Consolas" w:cs="Consolas"/>
          <w:color w:val="6A3E3E"/>
          <w:sz w:val="20"/>
          <w:szCs w:val="20"/>
        </w:rPr>
        <w:t>rate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ReservBank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IndianBank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IndianBank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IndianBank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ReservBank</w:t>
      </w:r>
      <w:proofErr w:type="spellEnd"/>
      <w:r>
        <w:rPr>
          <w:rFonts w:ascii="Consolas" w:hAnsi="Consolas" w:cs="Consolas"/>
          <w:color w:val="000000"/>
          <w:sz w:val="20"/>
          <w:szCs w:val="20"/>
        </w:rPr>
        <w:t xml:space="preserve"> </w:t>
      </w:r>
      <w:r>
        <w:rPr>
          <w:rFonts w:ascii="Consolas" w:hAnsi="Consolas" w:cs="Consolas"/>
          <w:color w:val="6A3E3E"/>
          <w:sz w:val="20"/>
          <w:szCs w:val="20"/>
        </w:rPr>
        <w:t>rb1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ReservBank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ib</w:t>
      </w:r>
      <w:r>
        <w:rPr>
          <w:rFonts w:ascii="Consolas" w:hAnsi="Consolas" w:cs="Consolas"/>
          <w:color w:val="000000"/>
          <w:sz w:val="20"/>
          <w:szCs w:val="20"/>
        </w:rPr>
        <w: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ib</w:t>
      </w:r>
      <w:r>
        <w:rPr>
          <w:rFonts w:ascii="Consolas" w:hAnsi="Consolas" w:cs="Consolas"/>
          <w:color w:val="000000"/>
          <w:sz w:val="20"/>
          <w:szCs w:val="20"/>
        </w:rPr>
        <w:t>.IntersetRate</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ib</w:t>
      </w:r>
      <w:r>
        <w:rPr>
          <w:rFonts w:ascii="Consolas" w:hAnsi="Consolas" w:cs="Consolas"/>
          <w:color w:val="000000"/>
          <w:sz w:val="20"/>
          <w:szCs w:val="20"/>
        </w:rPr>
        <w:t>.IntersetRate</w:t>
      </w:r>
      <w:proofErr w:type="spellEnd"/>
      <w:r>
        <w:rPr>
          <w:rFonts w:ascii="Consolas" w:hAnsi="Consolas" w:cs="Consolas"/>
          <w:color w:val="000000"/>
          <w:sz w:val="20"/>
          <w:szCs w:val="20"/>
        </w:rPr>
        <w:t>(</w:t>
      </w:r>
      <w:proofErr w:type="gramEnd"/>
      <w:r>
        <w:rPr>
          <w:rFonts w:ascii="Consolas" w:hAnsi="Consolas" w:cs="Consolas"/>
          <w:color w:val="2A00FF"/>
          <w:sz w:val="20"/>
          <w:szCs w:val="20"/>
        </w:rPr>
        <w:t>"nine"</w:t>
      </w:r>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rb</w:t>
      </w:r>
      <w:r>
        <w:rPr>
          <w:rFonts w:ascii="Consolas" w:hAnsi="Consolas" w:cs="Consolas"/>
          <w:color w:val="000000"/>
          <w:sz w:val="20"/>
          <w:szCs w:val="20"/>
        </w:rPr>
        <w:t>.InterestRate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rb</w:t>
      </w:r>
      <w:r>
        <w:rPr>
          <w:rFonts w:ascii="Consolas" w:hAnsi="Consolas" w:cs="Consolas"/>
          <w:color w:val="000000"/>
          <w:sz w:val="20"/>
          <w:szCs w:val="20"/>
        </w:rPr>
        <w:t>.IntersetRate</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rb1</w:t>
      </w:r>
      <w:r>
        <w:rPr>
          <w:rFonts w:ascii="Consolas" w:hAnsi="Consolas" w:cs="Consolas"/>
          <w:color w:val="000000"/>
          <w:sz w:val="20"/>
          <w:szCs w:val="20"/>
        </w:rPr>
        <w:t>.InterestRate(</w:t>
      </w:r>
      <w:proofErr w:type="gramEnd"/>
      <w:r>
        <w:rPr>
          <w:rFonts w:ascii="Consolas" w:hAnsi="Consolas" w:cs="Consolas"/>
          <w:color w:val="000000"/>
          <w:sz w:val="20"/>
          <w:szCs w:val="20"/>
        </w:rPr>
        <w:t>);</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rb1</w:t>
      </w:r>
      <w:r>
        <w:rPr>
          <w:rFonts w:ascii="Consolas" w:hAnsi="Consolas" w:cs="Consolas"/>
          <w:color w:val="000000"/>
          <w:sz w:val="20"/>
          <w:szCs w:val="20"/>
        </w:rPr>
        <w:t>.IntersetRate(</w:t>
      </w:r>
      <w:proofErr w:type="gramEnd"/>
      <w:r>
        <w:rPr>
          <w:rFonts w:ascii="Consolas" w:hAnsi="Consolas" w:cs="Consolas"/>
          <w:color w:val="000000"/>
          <w:sz w:val="20"/>
          <w:szCs w:val="20"/>
        </w:rPr>
        <w:t>9);</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2F28" w:rsidRDefault="000E2F28" w:rsidP="000E2F28">
      <w:pPr>
        <w:autoSpaceDE w:val="0"/>
        <w:autoSpaceDN w:val="0"/>
        <w:adjustRightInd w:val="0"/>
        <w:spacing w:after="0" w:line="240" w:lineRule="auto"/>
        <w:rPr>
          <w:rFonts w:ascii="Consolas" w:hAnsi="Consolas" w:cs="Consolas"/>
          <w:sz w:val="20"/>
          <w:szCs w:val="20"/>
        </w:rPr>
      </w:pP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E2F28" w:rsidRDefault="000E2F28" w:rsidP="000E2F28">
      <w:pPr>
        <w:rPr>
          <w:b/>
        </w:rPr>
      </w:pPr>
    </w:p>
    <w:p w:rsidR="000E2F28" w:rsidRDefault="000E2F28" w:rsidP="000E2F28">
      <w:pPr>
        <w:rPr>
          <w:b/>
        </w:rPr>
      </w:pPr>
      <w:r>
        <w:rPr>
          <w:b/>
        </w:rPr>
        <w:t>Output –</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Basic </w:t>
      </w:r>
      <w:proofErr w:type="spellStart"/>
      <w:r>
        <w:rPr>
          <w:rFonts w:ascii="Consolas" w:hAnsi="Consolas" w:cs="Consolas"/>
          <w:color w:val="000000"/>
          <w:sz w:val="20"/>
          <w:szCs w:val="20"/>
        </w:rPr>
        <w:t>Interset</w:t>
      </w:r>
      <w:proofErr w:type="spellEnd"/>
      <w:r>
        <w:rPr>
          <w:rFonts w:ascii="Consolas" w:hAnsi="Consolas" w:cs="Consolas"/>
          <w:color w:val="000000"/>
          <w:sz w:val="20"/>
          <w:szCs w:val="20"/>
        </w:rPr>
        <w:t xml:space="preserve"> Rate = 6%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8%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nine%</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Basic </w:t>
      </w:r>
      <w:proofErr w:type="spellStart"/>
      <w:r>
        <w:rPr>
          <w:rFonts w:ascii="Consolas" w:hAnsi="Consolas" w:cs="Consolas"/>
          <w:color w:val="000000"/>
          <w:sz w:val="20"/>
          <w:szCs w:val="20"/>
        </w:rPr>
        <w:t>Interset</w:t>
      </w:r>
      <w:proofErr w:type="spellEnd"/>
      <w:r>
        <w:rPr>
          <w:rFonts w:ascii="Consolas" w:hAnsi="Consolas" w:cs="Consolas"/>
          <w:color w:val="000000"/>
          <w:sz w:val="20"/>
          <w:szCs w:val="20"/>
        </w:rPr>
        <w:t xml:space="preserve"> Rate = 6%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8% - call from child class</w:t>
      </w:r>
    </w:p>
    <w:p w:rsidR="000E2F28" w:rsidRDefault="000E2F28" w:rsidP="000E2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Basic Interest Rate = 6%</w:t>
      </w:r>
    </w:p>
    <w:p w:rsidR="000E2F28" w:rsidRPr="000E2F28" w:rsidRDefault="000E2F28" w:rsidP="000E2F28">
      <w:pPr>
        <w:rPr>
          <w:b/>
        </w:rPr>
      </w:pPr>
      <w:r>
        <w:rPr>
          <w:rFonts w:ascii="Consolas" w:hAnsi="Consolas" w:cs="Consolas"/>
          <w:color w:val="000000"/>
          <w:sz w:val="20"/>
          <w:szCs w:val="20"/>
        </w:rPr>
        <w:t>Basic Interest Rate = 9%</w:t>
      </w:r>
    </w:p>
    <w:p w:rsidR="000E2F28" w:rsidRDefault="000E2F28" w:rsidP="00AF1C9D"/>
    <w:p w:rsidR="00F03AD9" w:rsidRDefault="00F03AD9" w:rsidP="00F03AD9">
      <w:pPr>
        <w:pStyle w:val="Heading1"/>
      </w:pPr>
      <w:r>
        <w:t>Super</w:t>
      </w:r>
    </w:p>
    <w:p w:rsidR="00BE1E96" w:rsidRDefault="00BE1E96" w:rsidP="00BE1E96">
      <w:r>
        <w:t xml:space="preserve">Use: </w:t>
      </w:r>
      <w:r w:rsidR="00BC0D05">
        <w:t>super k</w:t>
      </w:r>
      <w:r w:rsidR="00463C3E">
        <w:t>eyword use to refer immediate parent class object.</w:t>
      </w:r>
    </w:p>
    <w:p w:rsidR="00463C3E" w:rsidRDefault="005D7BC8" w:rsidP="00BE1E96">
      <w:proofErr w:type="spellStart"/>
      <w:proofErr w:type="gramStart"/>
      <w:r>
        <w:t>Super.method</w:t>
      </w:r>
      <w:proofErr w:type="spellEnd"/>
      <w:r>
        <w:t>(</w:t>
      </w:r>
      <w:proofErr w:type="gramEnd"/>
      <w:r>
        <w:t xml:space="preserve">) – for </w:t>
      </w:r>
      <w:r w:rsidR="00AA798A">
        <w:t>parent class method.</w:t>
      </w:r>
    </w:p>
    <w:p w:rsidR="00AA798A" w:rsidRDefault="00AA798A" w:rsidP="00BE1E96">
      <w:proofErr w:type="spellStart"/>
      <w:proofErr w:type="gramStart"/>
      <w:r>
        <w:t>Super.variable</w:t>
      </w:r>
      <w:proofErr w:type="spellEnd"/>
      <w:r>
        <w:t xml:space="preserve"> – for parent class instance variable.</w:t>
      </w:r>
      <w:proofErr w:type="gramEnd"/>
    </w:p>
    <w:p w:rsidR="00AA798A" w:rsidRDefault="00D0384B" w:rsidP="00BE1E96">
      <w:r>
        <w:t>Super () – invoke parent class constructor.</w:t>
      </w:r>
    </w:p>
    <w:p w:rsidR="005D7ACD" w:rsidRDefault="005D7ACD" w:rsidP="00BE1E96"/>
    <w:p w:rsidR="005D7ACD" w:rsidRDefault="005D7ACD" w:rsidP="005D7ACD">
      <w:pPr>
        <w:pStyle w:val="Heading1"/>
      </w:pPr>
      <w:r>
        <w:t>Final</w:t>
      </w:r>
    </w:p>
    <w:p w:rsidR="00F9045E" w:rsidRDefault="00F9045E" w:rsidP="00F9045E">
      <w:proofErr w:type="gramStart"/>
      <w:r>
        <w:t xml:space="preserve">Final </w:t>
      </w:r>
      <w:r w:rsidR="00F176CB">
        <w:t>keyword use with variables, method, class.</w:t>
      </w:r>
      <w:proofErr w:type="gramEnd"/>
    </w:p>
    <w:p w:rsidR="00F176CB" w:rsidRDefault="00F176CB" w:rsidP="00F9045E">
      <w:r>
        <w:t xml:space="preserve">Used for: </w:t>
      </w:r>
    </w:p>
    <w:p w:rsidR="00372DCA" w:rsidRDefault="00372DCA" w:rsidP="00372DCA">
      <w:pPr>
        <w:pStyle w:val="ListParagraph"/>
        <w:numPr>
          <w:ilvl w:val="0"/>
          <w:numId w:val="12"/>
        </w:numPr>
      </w:pPr>
      <w:r>
        <w:t>Stop value change.</w:t>
      </w:r>
    </w:p>
    <w:p w:rsidR="00372DCA" w:rsidRDefault="00372DCA" w:rsidP="00372DCA">
      <w:pPr>
        <w:pStyle w:val="ListParagraph"/>
        <w:numPr>
          <w:ilvl w:val="0"/>
          <w:numId w:val="12"/>
        </w:numPr>
      </w:pPr>
      <w:r>
        <w:t>Stop overriding.</w:t>
      </w:r>
    </w:p>
    <w:p w:rsidR="00372DCA" w:rsidRDefault="00372DCA" w:rsidP="00372DCA">
      <w:pPr>
        <w:pStyle w:val="ListParagraph"/>
        <w:numPr>
          <w:ilvl w:val="0"/>
          <w:numId w:val="12"/>
        </w:numPr>
      </w:pPr>
      <w:r>
        <w:t>St</w:t>
      </w:r>
      <w:r w:rsidR="006C5F32">
        <w:t>op inheritance.</w:t>
      </w:r>
    </w:p>
    <w:p w:rsidR="002A6DFC" w:rsidRDefault="002A6DFC" w:rsidP="002A6DFC">
      <w:r>
        <w:t>Points to remember-</w:t>
      </w:r>
    </w:p>
    <w:p w:rsidR="002A6DFC" w:rsidRDefault="002A6DFC" w:rsidP="002A6DFC">
      <w:pPr>
        <w:pStyle w:val="ListParagraph"/>
        <w:numPr>
          <w:ilvl w:val="0"/>
          <w:numId w:val="13"/>
        </w:numPr>
      </w:pPr>
      <w:r>
        <w:lastRenderedPageBreak/>
        <w:t xml:space="preserve">Final method can be </w:t>
      </w:r>
      <w:r w:rsidR="00AD37D4">
        <w:t>inherited.</w:t>
      </w:r>
    </w:p>
    <w:p w:rsidR="00AD37D4" w:rsidRDefault="00AD37D4" w:rsidP="002A6DFC">
      <w:pPr>
        <w:pStyle w:val="ListParagraph"/>
        <w:numPr>
          <w:ilvl w:val="0"/>
          <w:numId w:val="13"/>
        </w:numPr>
      </w:pPr>
      <w:r>
        <w:t>Blank final variable can be initialized in constr</w:t>
      </w:r>
      <w:r w:rsidR="001418BD">
        <w:t>uctor.</w:t>
      </w:r>
    </w:p>
    <w:p w:rsidR="00D0384B" w:rsidRDefault="001418BD" w:rsidP="001418BD">
      <w:pPr>
        <w:pStyle w:val="ListParagraph"/>
        <w:numPr>
          <w:ilvl w:val="0"/>
          <w:numId w:val="13"/>
        </w:numPr>
      </w:pPr>
      <w:r>
        <w:t xml:space="preserve">Static final variable can be </w:t>
      </w:r>
      <w:r w:rsidR="00AE5F22">
        <w:t>initialized in static blog.</w:t>
      </w:r>
    </w:p>
    <w:p w:rsidR="00AE5F22" w:rsidRDefault="002D4DEB" w:rsidP="001418BD">
      <w:pPr>
        <w:pStyle w:val="ListParagraph"/>
        <w:numPr>
          <w:ilvl w:val="0"/>
          <w:numId w:val="13"/>
        </w:numPr>
      </w:pPr>
      <w:r>
        <w:t xml:space="preserve">Constructor </w:t>
      </w:r>
      <w:r w:rsidR="009D5101">
        <w:t>cannot</w:t>
      </w:r>
      <w:r>
        <w:t xml:space="preserve"> be final.</w:t>
      </w:r>
    </w:p>
    <w:p w:rsidR="002D4DEB" w:rsidRPr="00BE1E96" w:rsidRDefault="002D4DEB" w:rsidP="002D4DEB">
      <w:pPr>
        <w:pStyle w:val="ListParagraph"/>
      </w:pPr>
    </w:p>
    <w:p w:rsidR="00271AD1" w:rsidRDefault="00321599" w:rsidP="0035393D">
      <w:pPr>
        <w:pStyle w:val="Heading1"/>
      </w:pPr>
      <w:r>
        <w:t xml:space="preserve">Instance </w:t>
      </w:r>
      <w:r w:rsidR="0035393D">
        <w:t>initializer block</w:t>
      </w:r>
    </w:p>
    <w:p w:rsidR="0035393D" w:rsidRDefault="001E12DA" w:rsidP="0035393D">
      <w:r>
        <w:t>At the time of compilation</w:t>
      </w:r>
      <w:r w:rsidR="00AE7CF7">
        <w:t xml:space="preserve">, </w:t>
      </w:r>
      <w:proofErr w:type="gramStart"/>
      <w:r w:rsidR="00AE7CF7">
        <w:t>compiler copy</w:t>
      </w:r>
      <w:proofErr w:type="gramEnd"/>
      <w:r w:rsidR="00AE7CF7">
        <w:t xml:space="preserve"> this to constructor after super.</w:t>
      </w:r>
    </w:p>
    <w:p w:rsidR="00AE7CF7" w:rsidRDefault="00AE7CF7" w:rsidP="0035393D">
      <w:r>
        <w:t>Example constructor coder at compilation time-</w:t>
      </w:r>
    </w:p>
    <w:p w:rsidR="00AE7CF7" w:rsidRDefault="006166CB" w:rsidP="0035393D">
      <w:r>
        <w:t>Cons (</w:t>
      </w:r>
      <w:proofErr w:type="gramStart"/>
      <w:r>
        <w:t>){</w:t>
      </w:r>
      <w:proofErr w:type="gramEnd"/>
    </w:p>
    <w:p w:rsidR="006166CB" w:rsidRDefault="006166CB" w:rsidP="0035393D">
      <w:r>
        <w:t>Super ();</w:t>
      </w:r>
    </w:p>
    <w:p w:rsidR="006166CB" w:rsidRDefault="00CF6507" w:rsidP="0035393D">
      <w:proofErr w:type="gramStart"/>
      <w:r>
        <w:t>{ block</w:t>
      </w:r>
      <w:proofErr w:type="gramEnd"/>
      <w:r>
        <w:t xml:space="preserve"> code}</w:t>
      </w:r>
    </w:p>
    <w:p w:rsidR="00256907" w:rsidRDefault="00256907" w:rsidP="0035393D">
      <w:r>
        <w:t>Constructor code;</w:t>
      </w:r>
    </w:p>
    <w:p w:rsidR="00256907" w:rsidRDefault="007008BB" w:rsidP="0035393D">
      <w:r>
        <w:t>}</w:t>
      </w:r>
    </w:p>
    <w:p w:rsidR="00AD2A97" w:rsidRDefault="00AD2A97" w:rsidP="00AD2A97">
      <w:r>
        <w:t>Rules:</w:t>
      </w:r>
    </w:p>
    <w:p w:rsidR="00AD2A97" w:rsidRDefault="00830121" w:rsidP="00AD2A97">
      <w:pPr>
        <w:pStyle w:val="ListParagraph"/>
        <w:numPr>
          <w:ilvl w:val="0"/>
          <w:numId w:val="15"/>
        </w:numPr>
      </w:pPr>
      <w:r>
        <w:t>It is created at the time of object creation.</w:t>
      </w:r>
    </w:p>
    <w:p w:rsidR="00830121" w:rsidRDefault="009F44CF" w:rsidP="00AD2A97">
      <w:pPr>
        <w:pStyle w:val="ListParagraph"/>
        <w:numPr>
          <w:ilvl w:val="0"/>
          <w:numId w:val="15"/>
        </w:numPr>
      </w:pPr>
      <w:r>
        <w:t>It is invoked after super()</w:t>
      </w:r>
    </w:p>
    <w:p w:rsidR="00172D9E" w:rsidRDefault="00407D48" w:rsidP="00172D9E">
      <w:pPr>
        <w:pStyle w:val="ListParagraph"/>
        <w:numPr>
          <w:ilvl w:val="0"/>
          <w:numId w:val="15"/>
        </w:numPr>
      </w:pPr>
      <w:r>
        <w:t>It invoked is same order they created.</w:t>
      </w:r>
    </w:p>
    <w:p w:rsidR="00172D9E" w:rsidRDefault="00172D9E" w:rsidP="00172D9E"/>
    <w:p w:rsidR="00172D9E" w:rsidRDefault="00530BEA" w:rsidP="00530BEA">
      <w:pPr>
        <w:pStyle w:val="Heading1"/>
      </w:pPr>
      <w:r>
        <w:t xml:space="preserve">Polymorphism </w:t>
      </w:r>
    </w:p>
    <w:p w:rsidR="00530BEA" w:rsidRDefault="00472C3A" w:rsidP="00530BEA">
      <w:pPr>
        <w:rPr>
          <w:b/>
        </w:rPr>
      </w:pPr>
      <w:proofErr w:type="gramStart"/>
      <w:r>
        <w:t xml:space="preserve">Can be achieved through </w:t>
      </w:r>
      <w:r w:rsidR="00642819">
        <w:rPr>
          <w:b/>
        </w:rPr>
        <w:t xml:space="preserve">method overloading </w:t>
      </w:r>
      <w:r w:rsidR="00642819">
        <w:t xml:space="preserve">and </w:t>
      </w:r>
      <w:r w:rsidR="00642819">
        <w:rPr>
          <w:b/>
        </w:rPr>
        <w:t>method overriding.</w:t>
      </w:r>
      <w:proofErr w:type="gramEnd"/>
    </w:p>
    <w:p w:rsidR="00642819" w:rsidRDefault="001D273A" w:rsidP="00530BEA">
      <w:r>
        <w:t xml:space="preserve">Static </w:t>
      </w:r>
      <w:proofErr w:type="gramStart"/>
      <w:r>
        <w:t>polymorphism :</w:t>
      </w:r>
      <w:proofErr w:type="gramEnd"/>
      <w:r>
        <w:t xml:space="preserve"> method </w:t>
      </w:r>
      <w:r w:rsidR="00074A19">
        <w:t>overloading</w:t>
      </w:r>
    </w:p>
    <w:p w:rsidR="00074A19" w:rsidRDefault="00074A19" w:rsidP="00530BEA">
      <w:r>
        <w:t xml:space="preserve">Dynamic </w:t>
      </w:r>
      <w:proofErr w:type="gramStart"/>
      <w:r>
        <w:t>polymorphism :</w:t>
      </w:r>
      <w:proofErr w:type="gramEnd"/>
      <w:r>
        <w:t xml:space="preserve"> method overriding </w:t>
      </w:r>
    </w:p>
    <w:p w:rsidR="00074A19" w:rsidRDefault="003B0D53" w:rsidP="00530BEA">
      <w:r>
        <w:t xml:space="preserve">What is </w:t>
      </w:r>
      <w:proofErr w:type="spellStart"/>
      <w:r>
        <w:t>upcusting</w:t>
      </w:r>
      <w:proofErr w:type="spellEnd"/>
      <w:r>
        <w:t>?</w:t>
      </w:r>
    </w:p>
    <w:p w:rsidR="005168B4" w:rsidRDefault="008D568A" w:rsidP="00530BEA">
      <w:r>
        <w:lastRenderedPageBreak/>
        <w:t>Class a</w:t>
      </w:r>
      <w:r w:rsidR="006C5727">
        <w:t xml:space="preserve"> {}</w:t>
      </w:r>
    </w:p>
    <w:p w:rsidR="006C5727" w:rsidRDefault="006C5727" w:rsidP="00530BEA">
      <w:r>
        <w:t>Class b exte</w:t>
      </w:r>
      <w:r w:rsidR="00270E93">
        <w:t>nds a {</w:t>
      </w:r>
    </w:p>
    <w:p w:rsidR="00270E93" w:rsidRDefault="00270E93" w:rsidP="00530BEA">
      <w:r>
        <w:t xml:space="preserve">A </w:t>
      </w:r>
      <w:proofErr w:type="spellStart"/>
      <w:r>
        <w:t>obj</w:t>
      </w:r>
      <w:proofErr w:type="spellEnd"/>
      <w:r>
        <w:t xml:space="preserve"> = new </w:t>
      </w:r>
      <w:proofErr w:type="gramStart"/>
      <w:r>
        <w:t>b(</w:t>
      </w:r>
      <w:proofErr w:type="gramEnd"/>
      <w:r>
        <w:t>);</w:t>
      </w:r>
    </w:p>
    <w:p w:rsidR="00270E93" w:rsidRDefault="00C02A52" w:rsidP="00530BEA">
      <w:r>
        <w:t>}</w:t>
      </w:r>
    </w:p>
    <w:p w:rsidR="00C02A52" w:rsidRDefault="00F43AF4" w:rsidP="00530BEA">
      <w:proofErr w:type="gramStart"/>
      <w:r>
        <w:t xml:space="preserve">When object of super class </w:t>
      </w:r>
      <w:r w:rsidR="002A3DE2">
        <w:t>refers to child class.</w:t>
      </w:r>
      <w:proofErr w:type="gramEnd"/>
    </w:p>
    <w:p w:rsidR="002A3DE2" w:rsidRDefault="002A3DE2" w:rsidP="00530BEA"/>
    <w:p w:rsidR="002A3DE2" w:rsidRDefault="00352409" w:rsidP="00530BEA">
      <w:r>
        <w:t>Java run time polymorphism can't be</w:t>
      </w:r>
      <w:r w:rsidR="00830382">
        <w:t xml:space="preserve"> achieved by </w:t>
      </w:r>
      <w:r w:rsidR="00D56FC5">
        <w:t>data member.</w:t>
      </w:r>
    </w:p>
    <w:p w:rsidR="00D56FC5" w:rsidRDefault="004D1CF7" w:rsidP="00530BEA">
      <w:r>
        <w:t>Example:</w:t>
      </w:r>
    </w:p>
    <w:p w:rsidR="004D1CF7" w:rsidRDefault="00581D93" w:rsidP="00530BEA">
      <w:r>
        <w:t xml:space="preserve">Class </w:t>
      </w:r>
      <w:proofErr w:type="gramStart"/>
      <w:r>
        <w:t>a</w:t>
      </w:r>
      <w:r w:rsidR="00743D05">
        <w:t>{</w:t>
      </w:r>
      <w:proofErr w:type="gramEnd"/>
    </w:p>
    <w:p w:rsidR="00743D05" w:rsidRDefault="00743D05" w:rsidP="00530BEA">
      <w:proofErr w:type="spellStart"/>
      <w:r>
        <w:t>Int</w:t>
      </w:r>
      <w:proofErr w:type="spellEnd"/>
      <w:r>
        <w:t xml:space="preserve"> I = 10;</w:t>
      </w:r>
    </w:p>
    <w:p w:rsidR="00743D05" w:rsidRDefault="00743D05" w:rsidP="00530BEA">
      <w:r>
        <w:t>}</w:t>
      </w:r>
    </w:p>
    <w:p w:rsidR="003B0D53" w:rsidRDefault="00743D05" w:rsidP="00530BEA">
      <w:r>
        <w:t xml:space="preserve">Class b extends </w:t>
      </w:r>
      <w:proofErr w:type="gramStart"/>
      <w:r>
        <w:t>a</w:t>
      </w:r>
      <w:r w:rsidR="00FF7778">
        <w:t>{</w:t>
      </w:r>
      <w:proofErr w:type="gramEnd"/>
    </w:p>
    <w:p w:rsidR="00FF7778" w:rsidRDefault="00B5784B" w:rsidP="00530BEA">
      <w:proofErr w:type="spellStart"/>
      <w:r>
        <w:t>Int</w:t>
      </w:r>
      <w:proofErr w:type="spellEnd"/>
      <w:r>
        <w:t xml:space="preserve"> I = 100;</w:t>
      </w:r>
    </w:p>
    <w:p w:rsidR="00B5784B" w:rsidRDefault="00B5784B" w:rsidP="00530BEA">
      <w:r>
        <w:t xml:space="preserve">Public static void </w:t>
      </w:r>
      <w:proofErr w:type="gramStart"/>
      <w:r>
        <w:t>main(</w:t>
      </w:r>
      <w:proofErr w:type="gramEnd"/>
      <w:r w:rsidR="00760EAB">
        <w:t xml:space="preserve">string </w:t>
      </w:r>
      <w:proofErr w:type="spellStart"/>
      <w:r w:rsidR="00760EAB">
        <w:t>args</w:t>
      </w:r>
      <w:proofErr w:type="spellEnd"/>
      <w:r w:rsidR="00760EAB">
        <w:t>[]){</w:t>
      </w:r>
    </w:p>
    <w:p w:rsidR="00760EAB" w:rsidRDefault="00760EAB" w:rsidP="00530BEA">
      <w:r>
        <w:t xml:space="preserve">A </w:t>
      </w:r>
      <w:proofErr w:type="spellStart"/>
      <w:r>
        <w:t>obj</w:t>
      </w:r>
      <w:proofErr w:type="spellEnd"/>
      <w:r>
        <w:t xml:space="preserve"> = new b ()</w:t>
      </w:r>
      <w:r w:rsidR="007A16B1">
        <w:t>;</w:t>
      </w:r>
    </w:p>
    <w:p w:rsidR="007A16B1" w:rsidRDefault="007A16B1" w:rsidP="00530BEA">
      <w:proofErr w:type="spellStart"/>
      <w:r>
        <w:t>Syso</w:t>
      </w:r>
      <w:proofErr w:type="spellEnd"/>
      <w:r>
        <w:t xml:space="preserve"> (</w:t>
      </w:r>
      <w:proofErr w:type="spellStart"/>
      <w:r>
        <w:t>i</w:t>
      </w:r>
      <w:proofErr w:type="spellEnd"/>
      <w:r>
        <w:t>);</w:t>
      </w:r>
    </w:p>
    <w:p w:rsidR="007A16B1" w:rsidRDefault="007A16B1" w:rsidP="00530BEA">
      <w:r>
        <w:t>}}</w:t>
      </w:r>
    </w:p>
    <w:p w:rsidR="007A16B1" w:rsidRDefault="007A16B1" w:rsidP="00530BEA">
      <w:r>
        <w:t xml:space="preserve">O/p </w:t>
      </w:r>
      <w:r w:rsidR="002F6AE6">
        <w:t>–</w:t>
      </w:r>
      <w:r>
        <w:t xml:space="preserve"> 10</w:t>
      </w:r>
    </w:p>
    <w:p w:rsidR="002F6AE6" w:rsidRPr="001D273A" w:rsidRDefault="002F6AE6" w:rsidP="00530BEA"/>
    <w:p w:rsidR="00407D48" w:rsidRDefault="00407D48" w:rsidP="00407D48"/>
    <w:p w:rsidR="00407D48" w:rsidRDefault="00DF201B" w:rsidP="00CF1B04">
      <w:pPr>
        <w:pStyle w:val="Heading1"/>
      </w:pPr>
      <w:r>
        <w:t xml:space="preserve">Primitive </w:t>
      </w:r>
      <w:r w:rsidR="009C051C">
        <w:t>&amp;</w:t>
      </w:r>
      <w:r w:rsidR="00CF1B04">
        <w:t>Non primitive data type</w:t>
      </w:r>
    </w:p>
    <w:p w:rsidR="00271AD1" w:rsidRDefault="004D1633" w:rsidP="00AF1C9D">
      <w:r>
        <w:t xml:space="preserve">Primitive data types are </w:t>
      </w:r>
      <w:proofErr w:type="spellStart"/>
      <w:r>
        <w:t>pre defined</w:t>
      </w:r>
      <w:proofErr w:type="spellEnd"/>
      <w:r>
        <w:t xml:space="preserve">. Like </w:t>
      </w:r>
      <w:proofErr w:type="spellStart"/>
      <w:r>
        <w:t>int</w:t>
      </w:r>
      <w:proofErr w:type="spellEnd"/>
      <w:r>
        <w:t xml:space="preserve"> float etc.</w:t>
      </w:r>
    </w:p>
    <w:p w:rsidR="004D1633" w:rsidRDefault="004D1633" w:rsidP="00AF1C9D">
      <w:r>
        <w:t xml:space="preserve">Non primitives are user defined like </w:t>
      </w:r>
      <w:r w:rsidR="000816EA">
        <w:t>reference variable.</w:t>
      </w:r>
    </w:p>
    <w:p w:rsidR="000816EA" w:rsidRPr="00927B10" w:rsidRDefault="000816EA" w:rsidP="00AF1C9D">
      <w:pPr>
        <w:rPr>
          <w:b/>
        </w:rPr>
      </w:pPr>
    </w:p>
    <w:p w:rsidR="002245E8" w:rsidRDefault="005749A8" w:rsidP="00BB1AEF">
      <w:pPr>
        <w:pStyle w:val="Heading1"/>
      </w:pPr>
      <w:r>
        <w:lastRenderedPageBreak/>
        <w:t xml:space="preserve">Static </w:t>
      </w:r>
      <w:r w:rsidR="00BB1AEF">
        <w:t>&amp; Dynamic binding</w:t>
      </w:r>
    </w:p>
    <w:p w:rsidR="00BB1AEF" w:rsidRDefault="00F40328" w:rsidP="00BB1AEF">
      <w:r>
        <w:t xml:space="preserve">Connecting a method call to its body </w:t>
      </w:r>
      <w:r w:rsidR="00150A6D">
        <w:t>is called binding.</w:t>
      </w:r>
    </w:p>
    <w:p w:rsidR="00D811D5" w:rsidRDefault="00D811D5" w:rsidP="00BB1AEF">
      <w:r>
        <w:t xml:space="preserve">Static – early binding. </w:t>
      </w:r>
      <w:proofErr w:type="gramStart"/>
      <w:r w:rsidR="0065559C">
        <w:t xml:space="preserve">When the type is determined at </w:t>
      </w:r>
      <w:r w:rsidR="00301624">
        <w:t xml:space="preserve">compilation time known as </w:t>
      </w:r>
      <w:r w:rsidR="00C71F2B">
        <w:t>static binding.</w:t>
      </w:r>
      <w:proofErr w:type="gramEnd"/>
      <w:r w:rsidR="00C71F2B">
        <w:t xml:space="preserve"> Any method in a class is private or final or static is early binding.</w:t>
      </w:r>
    </w:p>
    <w:p w:rsidR="00C71F2B" w:rsidRDefault="001D5178" w:rsidP="00BB1AEF">
      <w:r>
        <w:t>Dynamic – see below example</w:t>
      </w:r>
    </w:p>
    <w:p w:rsidR="001D5178" w:rsidRDefault="0045450B" w:rsidP="00BB1AEF">
      <w:r>
        <w:t xml:space="preserve">Class </w:t>
      </w:r>
      <w:proofErr w:type="gramStart"/>
      <w:r>
        <w:t>a</w:t>
      </w:r>
      <w:r w:rsidR="00384BC0">
        <w:t>{</w:t>
      </w:r>
      <w:proofErr w:type="gramEnd"/>
    </w:p>
    <w:p w:rsidR="00384BC0" w:rsidRDefault="00384BC0" w:rsidP="00BB1AEF">
      <w:r>
        <w:t>Void f (</w:t>
      </w:r>
      <w:proofErr w:type="gramStart"/>
      <w:r>
        <w:t>){</w:t>
      </w:r>
      <w:proofErr w:type="gramEnd"/>
    </w:p>
    <w:p w:rsidR="00384BC0" w:rsidRDefault="00384BC0" w:rsidP="00BB1AEF">
      <w:proofErr w:type="spellStart"/>
      <w:r>
        <w:t>Syso</w:t>
      </w:r>
      <w:proofErr w:type="spellEnd"/>
      <w:r>
        <w:t xml:space="preserve"> (</w:t>
      </w:r>
      <w:r w:rsidR="00BC1CA2">
        <w:t>“a”);</w:t>
      </w:r>
    </w:p>
    <w:p w:rsidR="00384BC0" w:rsidRDefault="00384BC0" w:rsidP="00BB1AEF">
      <w:r>
        <w:t>}</w:t>
      </w:r>
    </w:p>
    <w:p w:rsidR="00384BC0" w:rsidRDefault="00384BC0" w:rsidP="00BB1AEF">
      <w:r>
        <w:t>}</w:t>
      </w:r>
    </w:p>
    <w:p w:rsidR="00BC1CA2" w:rsidRDefault="00BC1CA2" w:rsidP="00BB1AEF">
      <w:r>
        <w:t>Class b extends a {</w:t>
      </w:r>
    </w:p>
    <w:p w:rsidR="00BC1CA2" w:rsidRDefault="00516C55" w:rsidP="00BB1AEF">
      <w:r>
        <w:t>Void f (</w:t>
      </w:r>
      <w:proofErr w:type="gramStart"/>
      <w:r>
        <w:t>){</w:t>
      </w:r>
      <w:proofErr w:type="gramEnd"/>
    </w:p>
    <w:p w:rsidR="00516C55" w:rsidRDefault="00516C55" w:rsidP="00BB1AEF">
      <w:proofErr w:type="spellStart"/>
      <w:r>
        <w:t>Syso</w:t>
      </w:r>
      <w:proofErr w:type="spellEnd"/>
      <w:r>
        <w:t xml:space="preserve"> (“b”);</w:t>
      </w:r>
    </w:p>
    <w:p w:rsidR="00516C55" w:rsidRDefault="00516C55" w:rsidP="00BB1AEF">
      <w:r>
        <w:t>}</w:t>
      </w:r>
    </w:p>
    <w:p w:rsidR="00516C55" w:rsidRDefault="00516C55" w:rsidP="00BB1AEF">
      <w:r>
        <w:t xml:space="preserve">Public static void main (string </w:t>
      </w:r>
      <w:proofErr w:type="spellStart"/>
      <w:r>
        <w:t>args</w:t>
      </w:r>
      <w:proofErr w:type="spellEnd"/>
      <w:r>
        <w:t xml:space="preserve"> []</w:t>
      </w:r>
      <w:proofErr w:type="gramStart"/>
      <w:r>
        <w:t>){</w:t>
      </w:r>
      <w:proofErr w:type="gramEnd"/>
    </w:p>
    <w:p w:rsidR="00516C55" w:rsidRDefault="00516C55" w:rsidP="00BB1AEF">
      <w:r>
        <w:t xml:space="preserve">A </w:t>
      </w:r>
      <w:proofErr w:type="spellStart"/>
      <w:r>
        <w:t>obj</w:t>
      </w:r>
      <w:proofErr w:type="spellEnd"/>
      <w:r>
        <w:t xml:space="preserve"> = new b ();</w:t>
      </w:r>
    </w:p>
    <w:p w:rsidR="00516C55" w:rsidRDefault="002C4592" w:rsidP="00BB1AEF">
      <w:proofErr w:type="spellStart"/>
      <w:r>
        <w:t>Obj</w:t>
      </w:r>
      <w:r w:rsidR="00516C55">
        <w:t>.f</w:t>
      </w:r>
      <w:proofErr w:type="spellEnd"/>
      <w:r w:rsidR="00516C55">
        <w:t xml:space="preserve"> ();</w:t>
      </w:r>
    </w:p>
    <w:p w:rsidR="00516C55" w:rsidRDefault="00516C55" w:rsidP="00BB1AEF">
      <w:r>
        <w:t>}</w:t>
      </w:r>
    </w:p>
    <w:p w:rsidR="00BC1CA2" w:rsidRDefault="00F86557" w:rsidP="00BB1AEF">
      <w:r>
        <w:t>}</w:t>
      </w:r>
    </w:p>
    <w:p w:rsidR="00181CB7" w:rsidRDefault="00F86557" w:rsidP="00AF1C9D">
      <w:r>
        <w:t xml:space="preserve">Type of object </w:t>
      </w:r>
      <w:proofErr w:type="spellStart"/>
      <w:r>
        <w:t>can not</w:t>
      </w:r>
      <w:proofErr w:type="spellEnd"/>
      <w:r>
        <w:t xml:space="preserve"> be determined at time of </w:t>
      </w:r>
      <w:r w:rsidR="00A458CE">
        <w:t>Compilation</w:t>
      </w:r>
      <w:r>
        <w:t xml:space="preserve"> </w:t>
      </w:r>
      <w:proofErr w:type="spellStart"/>
      <w:r>
        <w:t>since</w:t>
      </w:r>
      <w:r w:rsidR="00806D11">
        <w:t>instance</w:t>
      </w:r>
      <w:proofErr w:type="spellEnd"/>
      <w:r w:rsidR="00806D11">
        <w:t xml:space="preserve"> of a is also instance of </w:t>
      </w:r>
      <w:r w:rsidR="002020A0">
        <w:t>b</w:t>
      </w:r>
    </w:p>
    <w:p w:rsidR="002020A0" w:rsidRDefault="002020A0" w:rsidP="00AF1C9D"/>
    <w:p w:rsidR="002020A0" w:rsidRDefault="002020A0" w:rsidP="00AF1C9D"/>
    <w:p w:rsidR="00F23A1B" w:rsidRDefault="00F23A1B" w:rsidP="00AF1C9D"/>
    <w:p w:rsidR="00F23A1B" w:rsidRDefault="00F23A1B" w:rsidP="00F23A1B">
      <w:pPr>
        <w:pStyle w:val="Heading1"/>
      </w:pPr>
      <w:r>
        <w:lastRenderedPageBreak/>
        <w:t>Abstract class</w:t>
      </w:r>
    </w:p>
    <w:p w:rsidR="00F23A1B" w:rsidRDefault="006F4D80" w:rsidP="006F4D80">
      <w:pPr>
        <w:pStyle w:val="ListParagraph"/>
        <w:numPr>
          <w:ilvl w:val="0"/>
          <w:numId w:val="16"/>
        </w:numPr>
      </w:pPr>
      <w:r>
        <w:t>Abstract class must have at least one abstract method.</w:t>
      </w:r>
    </w:p>
    <w:p w:rsidR="006F4D80" w:rsidRDefault="006F4D80" w:rsidP="006F4D80">
      <w:pPr>
        <w:pStyle w:val="ListParagraph"/>
        <w:numPr>
          <w:ilvl w:val="0"/>
          <w:numId w:val="16"/>
        </w:numPr>
      </w:pPr>
      <w:r>
        <w:t>Abstract method cannot be final.</w:t>
      </w:r>
    </w:p>
    <w:p w:rsidR="006F4D80" w:rsidRDefault="006F4D80" w:rsidP="006F4D80">
      <w:pPr>
        <w:pStyle w:val="ListParagraph"/>
        <w:numPr>
          <w:ilvl w:val="0"/>
          <w:numId w:val="16"/>
        </w:numPr>
      </w:pPr>
      <w:r>
        <w:t>Implementing class must implement abstract method.</w:t>
      </w:r>
    </w:p>
    <w:p w:rsidR="006F4D80" w:rsidRDefault="006F4D80" w:rsidP="006F4D80">
      <w:pPr>
        <w:pStyle w:val="ListParagraph"/>
        <w:numPr>
          <w:ilvl w:val="0"/>
          <w:numId w:val="16"/>
        </w:numPr>
      </w:pPr>
      <w:r>
        <w:t>Abstract class can’t have object. Means instance cannot be created.</w:t>
      </w:r>
    </w:p>
    <w:p w:rsidR="006F4D80" w:rsidRDefault="006F4D80" w:rsidP="006F4D80">
      <w:pPr>
        <w:pStyle w:val="ListParagraph"/>
        <w:numPr>
          <w:ilvl w:val="0"/>
          <w:numId w:val="16"/>
        </w:numPr>
      </w:pPr>
      <w:r>
        <w:t xml:space="preserve">Abstract class can have implemented method, constructor, </w:t>
      </w:r>
      <w:proofErr w:type="gramStart"/>
      <w:r>
        <w:t>member</w:t>
      </w:r>
      <w:proofErr w:type="gramEnd"/>
      <w:r>
        <w:t xml:space="preserve"> variable.</w:t>
      </w:r>
    </w:p>
    <w:p w:rsidR="006F4D80" w:rsidRDefault="006F4D80" w:rsidP="006F4D80">
      <w:pPr>
        <w:ind w:left="360"/>
      </w:pPr>
      <w:r>
        <w:t>Example –</w:t>
      </w:r>
    </w:p>
    <w:p w:rsidR="006F4D80" w:rsidRDefault="006F4D80" w:rsidP="006F4D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ClassAbstract</w:t>
      </w:r>
      <w:proofErr w:type="spellEnd"/>
      <w:r>
        <w:rPr>
          <w:rFonts w:ascii="Consolas" w:hAnsi="Consolas" w:cs="Consolas"/>
          <w:color w:val="000000"/>
          <w:sz w:val="20"/>
          <w:szCs w:val="20"/>
        </w:rPr>
        <w:t xml:space="preserve">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ClassAbstract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"Constructor of class - </w:t>
      </w:r>
      <w:proofErr w:type="spellStart"/>
      <w:r>
        <w:rPr>
          <w:rFonts w:ascii="Consolas" w:hAnsi="Consolas" w:cs="Consolas"/>
          <w:color w:val="2A00FF"/>
          <w:sz w:val="20"/>
          <w:szCs w:val="20"/>
        </w:rPr>
        <w:t>ClassAbstract</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AbstractPrint</w:t>
      </w:r>
      <w:proofErr w:type="spell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"Print method in class - </w:t>
      </w:r>
      <w:proofErr w:type="spellStart"/>
      <w:r>
        <w:rPr>
          <w:rFonts w:ascii="Consolas" w:hAnsi="Consolas" w:cs="Consolas"/>
          <w:color w:val="2A00FF"/>
          <w:sz w:val="20"/>
          <w:szCs w:val="20"/>
        </w:rPr>
        <w:t>AbstractPrint</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ind w:left="360"/>
        <w:rPr>
          <w:rFonts w:ascii="Consolas" w:hAnsi="Consolas" w:cs="Consolas"/>
          <w:color w:val="000000"/>
          <w:sz w:val="20"/>
          <w:szCs w:val="20"/>
        </w:rPr>
      </w:pP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Print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ClassAbstract</w:t>
      </w:r>
      <w:proofErr w:type="spellEnd"/>
      <w:r>
        <w:rPr>
          <w:rFonts w:ascii="Consolas" w:hAnsi="Consolas" w:cs="Consolas"/>
          <w:color w:val="000000"/>
          <w:sz w:val="20"/>
          <w:szCs w:val="20"/>
        </w:rPr>
        <w:t xml:space="preserve"> {</w:t>
      </w:r>
    </w:p>
    <w:p w:rsidR="006F4D80" w:rsidRDefault="006F4D80" w:rsidP="006F4D80">
      <w:pPr>
        <w:autoSpaceDE w:val="0"/>
        <w:autoSpaceDN w:val="0"/>
        <w:adjustRightInd w:val="0"/>
        <w:spacing w:after="0" w:line="240" w:lineRule="auto"/>
        <w:rPr>
          <w:rFonts w:ascii="Consolas" w:hAnsi="Consolas" w:cs="Consolas"/>
          <w:sz w:val="20"/>
          <w:szCs w:val="20"/>
        </w:rPr>
      </w:pP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AbstractPrint</w:t>
      </w:r>
      <w:proofErr w:type="spellEnd"/>
      <w:r>
        <w:rPr>
          <w:rFonts w:ascii="Consolas" w:hAnsi="Consolas" w:cs="Consolas"/>
          <w:color w:val="000000"/>
          <w:sz w:val="20"/>
          <w:szCs w:val="20"/>
        </w:rPr>
        <w: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"Implemented Method in class - Print"</w:t>
      </w:r>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.AbstractPrint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F4D80" w:rsidRDefault="006F4D80" w:rsidP="006F4D80">
      <w:pPr>
        <w:autoSpaceDE w:val="0"/>
        <w:autoSpaceDN w:val="0"/>
        <w:adjustRightInd w:val="0"/>
        <w:spacing w:after="0" w:line="240" w:lineRule="auto"/>
        <w:rPr>
          <w:rFonts w:ascii="Consolas" w:hAnsi="Consolas" w:cs="Consolas"/>
          <w:sz w:val="20"/>
          <w:szCs w:val="20"/>
        </w:rPr>
      </w:pP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4D80" w:rsidRDefault="006F4D80" w:rsidP="006F4D80">
      <w:pPr>
        <w:ind w:left="360"/>
        <w:rPr>
          <w:rFonts w:ascii="Consolas" w:hAnsi="Consolas" w:cs="Consolas"/>
          <w:color w:val="000000"/>
          <w:sz w:val="20"/>
          <w:szCs w:val="20"/>
        </w:rPr>
      </w:pPr>
      <w:r>
        <w:rPr>
          <w:rFonts w:ascii="Consolas" w:hAnsi="Consolas" w:cs="Consolas"/>
          <w:color w:val="000000"/>
          <w:sz w:val="20"/>
          <w:szCs w:val="20"/>
        </w:rPr>
        <w:t>}</w:t>
      </w:r>
    </w:p>
    <w:p w:rsidR="006F4D80" w:rsidRDefault="006F4D80" w:rsidP="006F4D80">
      <w:pPr>
        <w:ind w:left="360"/>
      </w:pPr>
      <w:r>
        <w:t>Output –</w:t>
      </w:r>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Constructor of class - </w:t>
      </w:r>
      <w:proofErr w:type="spellStart"/>
      <w:r>
        <w:rPr>
          <w:rFonts w:ascii="Consolas" w:hAnsi="Consolas" w:cs="Consolas"/>
          <w:color w:val="000000"/>
          <w:sz w:val="20"/>
          <w:szCs w:val="20"/>
        </w:rPr>
        <w:t>ClassAbstract</w:t>
      </w:r>
      <w:proofErr w:type="spellEnd"/>
    </w:p>
    <w:p w:rsidR="006F4D80" w:rsidRDefault="006F4D80" w:rsidP="006F4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Implemented Method in class - Print</w:t>
      </w:r>
    </w:p>
    <w:p w:rsidR="006F4D80" w:rsidRDefault="006F4D80" w:rsidP="006F4D80">
      <w:pPr>
        <w:rPr>
          <w:rFonts w:ascii="Consolas" w:hAnsi="Consolas" w:cs="Consolas"/>
          <w:color w:val="000000"/>
          <w:sz w:val="20"/>
          <w:szCs w:val="20"/>
        </w:rPr>
      </w:pPr>
      <w:r>
        <w:rPr>
          <w:rFonts w:ascii="Consolas" w:hAnsi="Consolas" w:cs="Consolas"/>
          <w:color w:val="000000"/>
          <w:sz w:val="20"/>
          <w:szCs w:val="20"/>
        </w:rPr>
        <w:t xml:space="preserve">Print method in class – </w:t>
      </w:r>
      <w:proofErr w:type="spellStart"/>
      <w:r>
        <w:rPr>
          <w:rFonts w:ascii="Consolas" w:hAnsi="Consolas" w:cs="Consolas"/>
          <w:color w:val="000000"/>
          <w:sz w:val="20"/>
          <w:szCs w:val="20"/>
        </w:rPr>
        <w:t>AbstractPrint</w:t>
      </w:r>
      <w:proofErr w:type="spellEnd"/>
    </w:p>
    <w:p w:rsidR="006F4D80" w:rsidRDefault="006F4D80" w:rsidP="006F4D80"/>
    <w:p w:rsidR="006F4D80" w:rsidRDefault="006F4D80" w:rsidP="006F4D80">
      <w:pPr>
        <w:ind w:left="360"/>
      </w:pPr>
    </w:p>
    <w:p w:rsidR="009A1783" w:rsidRDefault="009A1783" w:rsidP="009A1783">
      <w:pPr>
        <w:pStyle w:val="Heading1"/>
      </w:pPr>
      <w:r>
        <w:lastRenderedPageBreak/>
        <w:t>Tight coupling &amp; Loose Coupling</w:t>
      </w:r>
    </w:p>
    <w:p w:rsidR="009A1783" w:rsidRDefault="009A1783" w:rsidP="009A1783">
      <w:pPr>
        <w:pStyle w:val="Heading2"/>
      </w:pPr>
      <w:r>
        <w:rPr>
          <w:rStyle w:val="Strong"/>
          <w:b/>
          <w:bCs w:val="0"/>
          <w:sz w:val="24"/>
          <w:szCs w:val="24"/>
        </w:rPr>
        <w:t>Tight-Coupling:-</w:t>
      </w:r>
    </w:p>
    <w:p w:rsidR="009A1783" w:rsidRDefault="009A1783" w:rsidP="009A1783">
      <w:pPr>
        <w:spacing w:after="240"/>
      </w:pPr>
      <w:r>
        <w:br/>
        <w:t>1.    While creating complex application in java, the logic of one class will call the logic of another class to provide same service to the clients.</w:t>
      </w:r>
      <w:r>
        <w:br/>
      </w:r>
      <w:r>
        <w:br/>
        <w:t xml:space="preserve">2.    If one class calling </w:t>
      </w:r>
      <w:proofErr w:type="gramStart"/>
      <w:r>
        <w:t>another class</w:t>
      </w:r>
      <w:proofErr w:type="gramEnd"/>
      <w:r>
        <w:t xml:space="preserve"> logic then it is called collaboration.</w:t>
      </w:r>
      <w:r>
        <w:br/>
      </w:r>
      <w:r>
        <w:br/>
        <w:t>3.    When one class is collaborating with another class then there exists tight-coupling between the two classes.</w:t>
      </w:r>
      <w:r>
        <w:br/>
      </w:r>
      <w:r>
        <w:br/>
        <w:t>4.    If one class wants to call the logic of a second class then they first class need an object of second class it means the first class create an object of second class.</w:t>
      </w:r>
      <w:r>
        <w:br/>
      </w:r>
      <w:r>
        <w:br/>
        <w:t xml:space="preserve">5.    For example, if we have two classes called </w:t>
      </w:r>
      <w:proofErr w:type="spellStart"/>
      <w:r>
        <w:t>traveller</w:t>
      </w:r>
      <w:proofErr w:type="spellEnd"/>
      <w:r>
        <w:t xml:space="preserve"> and car, </w:t>
      </w:r>
      <w:proofErr w:type="spellStart"/>
      <w:r>
        <w:t>traveller</w:t>
      </w:r>
      <w:proofErr w:type="spellEnd"/>
      <w:r>
        <w:t xml:space="preserve"> class is calling logic of car class; in this case </w:t>
      </w:r>
      <w:proofErr w:type="spellStart"/>
      <w:r>
        <w:t>traveller</w:t>
      </w:r>
      <w:proofErr w:type="spellEnd"/>
      <w:r>
        <w:t xml:space="preserve"> class creates an object of car class.</w:t>
      </w:r>
      <w:r>
        <w:br/>
      </w:r>
      <w:r>
        <w:br/>
        <w:t xml:space="preserve">6.      In the above </w:t>
      </w:r>
      <w:proofErr w:type="spellStart"/>
      <w:r>
        <w:t>traveller</w:t>
      </w:r>
      <w:proofErr w:type="spellEnd"/>
      <w:r>
        <w:t xml:space="preserve"> class and car classes, car </w:t>
      </w:r>
      <w:proofErr w:type="gramStart"/>
      <w:r>
        <w:t>class object</w:t>
      </w:r>
      <w:proofErr w:type="gramEnd"/>
      <w:r>
        <w:t xml:space="preserve"> of dependency for </w:t>
      </w:r>
      <w:proofErr w:type="spellStart"/>
      <w:r>
        <w:t>traveller</w:t>
      </w:r>
      <w:proofErr w:type="spellEnd"/>
      <w:r>
        <w:t xml:space="preserve"> object.</w:t>
      </w:r>
      <w:r>
        <w:br/>
      </w:r>
      <w:r>
        <w:br/>
      </w:r>
      <w:r>
        <w:rPr>
          <w:rStyle w:val="Strong"/>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4845"/>
      </w:tblGrid>
      <w:tr w:rsidR="009A1783" w:rsidTr="009A1783">
        <w:trPr>
          <w:tblCellSpacing w:w="15" w:type="dxa"/>
        </w:trPr>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lastRenderedPageBreak/>
              <w:drawing>
                <wp:inline distT="0" distB="0" distL="0" distR="0">
                  <wp:extent cx="2743200" cy="2438400"/>
                  <wp:effectExtent l="1905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9"/>
                          <a:srcRect/>
                          <a:stretch>
                            <a:fillRect/>
                          </a:stretch>
                        </pic:blipFill>
                        <pic:spPr bwMode="auto">
                          <a:xfrm>
                            <a:off x="0" y="0"/>
                            <a:ext cx="2743200" cy="2438400"/>
                          </a:xfrm>
                          <a:prstGeom prst="rect">
                            <a:avLst/>
                          </a:prstGeom>
                          <a:noFill/>
                          <a:ln w="9525">
                            <a:noFill/>
                            <a:miter lim="800000"/>
                            <a:headEnd/>
                            <a:tailEnd/>
                          </a:ln>
                        </pic:spPr>
                      </pic:pic>
                    </a:graphicData>
                  </a:graphic>
                </wp:inline>
              </w:drawing>
            </w:r>
          </w:p>
        </w:tc>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drawing>
                <wp:inline distT="0" distB="0" distL="0" distR="0">
                  <wp:extent cx="2200275" cy="2257425"/>
                  <wp:effectExtent l="19050" t="0" r="9525"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10"/>
                          <a:srcRect/>
                          <a:stretch>
                            <a:fillRect/>
                          </a:stretch>
                        </pic:blipFill>
                        <pic:spPr bwMode="auto">
                          <a:xfrm>
                            <a:off x="0" y="0"/>
                            <a:ext cx="2200275" cy="2257425"/>
                          </a:xfrm>
                          <a:prstGeom prst="rect">
                            <a:avLst/>
                          </a:prstGeom>
                          <a:noFill/>
                          <a:ln w="9525">
                            <a:noFill/>
                            <a:miter lim="800000"/>
                            <a:headEnd/>
                            <a:tailEnd/>
                          </a:ln>
                        </pic:spPr>
                      </pic:pic>
                    </a:graphicData>
                  </a:graphic>
                </wp:inline>
              </w:drawing>
            </w:r>
          </w:p>
        </w:tc>
      </w:tr>
    </w:tbl>
    <w:p w:rsidR="009A1783" w:rsidRDefault="009A1783" w:rsidP="009A1783">
      <w:pPr>
        <w:spacing w:after="240"/>
      </w:pPr>
      <w:r>
        <w:t xml:space="preserve">7.    In the above example </w:t>
      </w:r>
      <w:proofErr w:type="spellStart"/>
      <w:r>
        <w:t>traveller</w:t>
      </w:r>
      <w:proofErr w:type="spellEnd"/>
      <w:r>
        <w:t xml:space="preserve"> object is tightly coupled with car object because in place car object  if you want to use bike object then, we need to make changes in </w:t>
      </w:r>
      <w:proofErr w:type="spellStart"/>
      <w:r>
        <w:t>Traveller</w:t>
      </w:r>
      <w:proofErr w:type="spellEnd"/>
      <w:r>
        <w:t xml:space="preserve"> class</w:t>
      </w:r>
      <w:r>
        <w:br/>
      </w:r>
      <w:r>
        <w:br/>
        <w:t>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5"/>
        <w:gridCol w:w="4905"/>
      </w:tblGrid>
      <w:tr w:rsidR="009A1783" w:rsidTr="009A1783">
        <w:trPr>
          <w:tblCellSpacing w:w="15" w:type="dxa"/>
        </w:trPr>
        <w:tc>
          <w:tcPr>
            <w:tcW w:w="2500" w:type="pct"/>
            <w:tcMar>
              <w:top w:w="0" w:type="dxa"/>
              <w:left w:w="225" w:type="dxa"/>
              <w:bottom w:w="0" w:type="dxa"/>
              <w:right w:w="225" w:type="dxa"/>
            </w:tcMar>
            <w:vAlign w:val="center"/>
            <w:hideMark/>
          </w:tcPr>
          <w:p w:rsidR="009A1783" w:rsidRDefault="009A1783" w:rsidP="009A1783">
            <w:pPr>
              <w:jc w:val="center"/>
              <w:rPr>
                <w:sz w:val="24"/>
                <w:szCs w:val="24"/>
              </w:rPr>
            </w:pPr>
            <w:r>
              <w:rPr>
                <w:noProof/>
                <w:lang w:val="en-IN" w:eastAsia="en-IN"/>
              </w:rPr>
              <w:drawing>
                <wp:inline distT="0" distB="0" distL="0" distR="0">
                  <wp:extent cx="2771775" cy="2314575"/>
                  <wp:effectExtent l="19050" t="0" r="9525" b="0"/>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11"/>
                          <a:srcRect/>
                          <a:stretch>
                            <a:fillRect/>
                          </a:stretch>
                        </pic:blipFill>
                        <pic:spPr bwMode="auto">
                          <a:xfrm>
                            <a:off x="0" y="0"/>
                            <a:ext cx="2771775" cy="2314575"/>
                          </a:xfrm>
                          <a:prstGeom prst="rect">
                            <a:avLst/>
                          </a:prstGeom>
                          <a:noFill/>
                          <a:ln w="9525">
                            <a:noFill/>
                            <a:miter lim="800000"/>
                            <a:headEnd/>
                            <a:tailEnd/>
                          </a:ln>
                        </pic:spPr>
                      </pic:pic>
                    </a:graphicData>
                  </a:graphic>
                </wp:inline>
              </w:drawing>
            </w:r>
          </w:p>
        </w:tc>
        <w:tc>
          <w:tcPr>
            <w:tcW w:w="2500" w:type="pct"/>
            <w:tcMar>
              <w:top w:w="0" w:type="dxa"/>
              <w:left w:w="225" w:type="dxa"/>
              <w:bottom w:w="0" w:type="dxa"/>
              <w:right w:w="225" w:type="dxa"/>
            </w:tcMar>
            <w:vAlign w:val="center"/>
            <w:hideMark/>
          </w:tcPr>
          <w:p w:rsidR="009A1783" w:rsidRDefault="009A1783" w:rsidP="009A1783">
            <w:pPr>
              <w:jc w:val="right"/>
              <w:rPr>
                <w:sz w:val="24"/>
                <w:szCs w:val="24"/>
              </w:rPr>
            </w:pPr>
            <w:r>
              <w:rPr>
                <w:noProof/>
                <w:lang w:val="en-IN" w:eastAsia="en-IN"/>
              </w:rPr>
              <w:drawing>
                <wp:inline distT="0" distB="0" distL="0" distR="0">
                  <wp:extent cx="2314575" cy="2124075"/>
                  <wp:effectExtent l="19050" t="0" r="9525"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2"/>
                          <a:srcRect/>
                          <a:stretch>
                            <a:fillRect/>
                          </a:stretch>
                        </pic:blipFill>
                        <pic:spPr bwMode="auto">
                          <a:xfrm>
                            <a:off x="0" y="0"/>
                            <a:ext cx="2314575" cy="2124075"/>
                          </a:xfrm>
                          <a:prstGeom prst="rect">
                            <a:avLst/>
                          </a:prstGeom>
                          <a:noFill/>
                          <a:ln w="9525">
                            <a:noFill/>
                            <a:miter lim="800000"/>
                            <a:headEnd/>
                            <a:tailEnd/>
                          </a:ln>
                        </pic:spPr>
                      </pic:pic>
                    </a:graphicData>
                  </a:graphic>
                </wp:inline>
              </w:drawing>
            </w:r>
          </w:p>
        </w:tc>
      </w:tr>
    </w:tbl>
    <w:p w:rsidR="009A1783" w:rsidRDefault="009A1783" w:rsidP="009A1783">
      <w:pPr>
        <w:pStyle w:val="Heading2"/>
      </w:pPr>
      <w:r>
        <w:rPr>
          <w:rStyle w:val="Strong"/>
          <w:b/>
          <w:bCs w:val="0"/>
          <w:sz w:val="24"/>
          <w:szCs w:val="24"/>
        </w:rPr>
        <w:t>Loose-Coupling:-</w:t>
      </w:r>
    </w:p>
    <w:p w:rsidR="009A1783" w:rsidRDefault="009A1783" w:rsidP="009A1783">
      <w:pPr>
        <w:spacing w:after="240"/>
      </w:pPr>
      <w:r>
        <w:br/>
        <w:t>1.    In Loose-Coupling, when one object is depending on another class object, some external entity will provide that dependency object to the main object that external object we call as a Container.</w:t>
      </w:r>
      <w:r>
        <w:br/>
      </w:r>
      <w:r>
        <w:br/>
        <w:t xml:space="preserve">2.    In order to get loose-coupling between objects the following two rules </w:t>
      </w:r>
      <w:r>
        <w:lastRenderedPageBreak/>
        <w:t>are required</w:t>
      </w:r>
      <w:r>
        <w:br/>
      </w:r>
      <w:r>
        <w:br/>
        <w:t>1.    The classes should follow POJI/POJO model.</w:t>
      </w:r>
      <w:r>
        <w:br/>
      </w:r>
      <w:r>
        <w:br/>
        <w:t>2.    Apply dependency injection mechanism.</w:t>
      </w:r>
      <w:r>
        <w:br/>
      </w:r>
      <w:r>
        <w:br/>
        <w:t> For example:-</w:t>
      </w:r>
    </w:p>
    <w:p w:rsidR="009A1783" w:rsidRDefault="009A1783" w:rsidP="009A1783">
      <w:pPr>
        <w:spacing w:after="0"/>
        <w:jc w:val="center"/>
      </w:pPr>
      <w:r>
        <w:rPr>
          <w:noProof/>
          <w:lang w:val="en-IN" w:eastAsia="en-IN"/>
        </w:rPr>
        <w:drawing>
          <wp:inline distT="0" distB="0" distL="0" distR="0">
            <wp:extent cx="6457950" cy="1981200"/>
            <wp:effectExtent l="19050" t="0" r="0"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3"/>
                    <a:srcRect/>
                    <a:stretch>
                      <a:fillRect/>
                    </a:stretch>
                  </pic:blipFill>
                  <pic:spPr bwMode="auto">
                    <a:xfrm>
                      <a:off x="0" y="0"/>
                      <a:ext cx="6457950" cy="1981200"/>
                    </a:xfrm>
                    <a:prstGeom prst="rect">
                      <a:avLst/>
                    </a:prstGeom>
                    <a:noFill/>
                    <a:ln w="9525">
                      <a:noFill/>
                      <a:miter lim="800000"/>
                      <a:headEnd/>
                      <a:tailEnd/>
                    </a:ln>
                  </pic:spPr>
                </pic:pic>
              </a:graphicData>
            </a:graphic>
          </wp:inline>
        </w:drawing>
      </w:r>
    </w:p>
    <w:p w:rsidR="009A1783" w:rsidRDefault="009A1783" w:rsidP="009A1783">
      <w:pPr>
        <w:jc w:val="center"/>
      </w:pPr>
      <w:r>
        <w:rPr>
          <w:noProof/>
          <w:lang w:val="en-IN" w:eastAsia="en-IN"/>
        </w:rPr>
        <w:drawing>
          <wp:inline distT="0" distB="0" distL="0" distR="0">
            <wp:extent cx="2428875" cy="2552700"/>
            <wp:effectExtent l="19050" t="0" r="9525" b="0"/>
            <wp:docPr id="6" name="Picture 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4"/>
                    <a:srcRect/>
                    <a:stretch>
                      <a:fillRect/>
                    </a:stretch>
                  </pic:blipFill>
                  <pic:spPr bwMode="auto">
                    <a:xfrm>
                      <a:off x="0" y="0"/>
                      <a:ext cx="2428875" cy="2552700"/>
                    </a:xfrm>
                    <a:prstGeom prst="rect">
                      <a:avLst/>
                    </a:prstGeom>
                    <a:noFill/>
                    <a:ln w="9525">
                      <a:noFill/>
                      <a:miter lim="800000"/>
                      <a:headEnd/>
                      <a:tailEnd/>
                    </a:ln>
                  </pic:spPr>
                </pic:pic>
              </a:graphicData>
            </a:graphic>
          </wp:inline>
        </w:drawing>
      </w:r>
    </w:p>
    <w:p w:rsidR="009A1783" w:rsidRDefault="009A1783" w:rsidP="009A1783">
      <w:r>
        <w:t>3.    In the above traveler class, an external entity injects either car (or) Bike object.</w:t>
      </w:r>
      <w:r>
        <w:br/>
      </w:r>
      <w:r>
        <w:br/>
        <w:t>4.    In traveler, these are no changes required we are shifting the dependency from car to a Bike.</w:t>
      </w:r>
      <w:r>
        <w:br/>
      </w:r>
      <w:r>
        <w:br/>
        <w:t xml:space="preserve">5.    In the above traveler class, we are token vehicle reference, so that an </w:t>
      </w:r>
      <w:r>
        <w:lastRenderedPageBreak/>
        <w:t>external object (Container) can injects either car object (or) Bike object, depends on requirement if a traveler.</w:t>
      </w:r>
      <w:r>
        <w:br/>
      </w:r>
      <w:r>
        <w:br/>
        <w:t>6.    In spring frame work, spring container follows dependency injection mechanism and injects the dependency objects required for a main object.</w:t>
      </w:r>
      <w:r>
        <w:br/>
      </w:r>
      <w:r>
        <w:br/>
        <w:t>7.    Spring frame work is much success because of one of the main reason is it promotes Loose-Coupling between the objects.</w:t>
      </w:r>
    </w:p>
    <w:p w:rsidR="009A1783" w:rsidRPr="009A1783" w:rsidRDefault="009A1783" w:rsidP="009A1783"/>
    <w:p w:rsidR="009A1783" w:rsidRDefault="009A1783" w:rsidP="006F4D80">
      <w:pPr>
        <w:ind w:left="360"/>
      </w:pPr>
    </w:p>
    <w:p w:rsidR="006F4D80" w:rsidRDefault="006F4D80" w:rsidP="006F4D80">
      <w:pPr>
        <w:pStyle w:val="Heading1"/>
      </w:pPr>
      <w:r>
        <w:t xml:space="preserve">Interface </w:t>
      </w:r>
    </w:p>
    <w:p w:rsidR="00FA7253" w:rsidRPr="00FA7253" w:rsidRDefault="00FA7253" w:rsidP="00FA7253">
      <w:pPr>
        <w:spacing w:before="100" w:beforeAutospacing="1" w:after="100" w:afterAutospacing="1" w:line="240" w:lineRule="auto"/>
      </w:pPr>
      <w:r w:rsidRPr="00FA7253">
        <w:t>There are mainly three reasons to use interface. They are given below.</w:t>
      </w:r>
    </w:p>
    <w:p w:rsidR="00FA7253" w:rsidRPr="00FA7253" w:rsidRDefault="00FA7253" w:rsidP="00FA7253">
      <w:pPr>
        <w:numPr>
          <w:ilvl w:val="0"/>
          <w:numId w:val="17"/>
        </w:numPr>
        <w:spacing w:before="100" w:beforeAutospacing="1" w:after="100" w:afterAutospacing="1" w:line="240" w:lineRule="auto"/>
      </w:pPr>
      <w:r w:rsidRPr="00FA7253">
        <w:t>It is used to achieve fully abstraction.</w:t>
      </w:r>
    </w:p>
    <w:p w:rsidR="00FA7253" w:rsidRPr="00FA7253" w:rsidRDefault="00FA7253" w:rsidP="00FA7253">
      <w:pPr>
        <w:numPr>
          <w:ilvl w:val="0"/>
          <w:numId w:val="17"/>
        </w:numPr>
        <w:spacing w:before="100" w:beforeAutospacing="1" w:after="100" w:afterAutospacing="1" w:line="240" w:lineRule="auto"/>
      </w:pPr>
      <w:r w:rsidRPr="00FA7253">
        <w:t xml:space="preserve">By interface, we can support the functionality of multiple </w:t>
      </w:r>
      <w:proofErr w:type="gramStart"/>
      <w:r w:rsidRPr="00FA7253">
        <w:t>inheritance</w:t>
      </w:r>
      <w:proofErr w:type="gramEnd"/>
      <w:r w:rsidRPr="00FA7253">
        <w:t>.</w:t>
      </w:r>
    </w:p>
    <w:p w:rsidR="00FA7253" w:rsidRPr="00FA7253" w:rsidRDefault="00FA7253" w:rsidP="00FA7253">
      <w:pPr>
        <w:numPr>
          <w:ilvl w:val="0"/>
          <w:numId w:val="17"/>
        </w:numPr>
        <w:spacing w:before="100" w:beforeAutospacing="1" w:after="100" w:afterAutospacing="1" w:line="240" w:lineRule="auto"/>
      </w:pPr>
      <w:r w:rsidRPr="00FA7253">
        <w:t>It can be used to achieve loose coupling.</w:t>
      </w:r>
    </w:p>
    <w:p w:rsidR="00FA7253" w:rsidRDefault="00FA7253" w:rsidP="00FA7253">
      <w:pPr>
        <w:pStyle w:val="Heading4"/>
      </w:pPr>
      <w:r>
        <w:t>The java compiler adds public and abstract keywords before the interface method and public, static and final keywords before data members.</w:t>
      </w:r>
    </w:p>
    <w:p w:rsidR="00FA7253" w:rsidRPr="00FA7253" w:rsidRDefault="00FA7253" w:rsidP="00FA7253">
      <w:pPr>
        <w:pStyle w:val="NormalWeb"/>
        <w:rPr>
          <w:rFonts w:asciiTheme="minorHAnsi" w:eastAsiaTheme="minorHAnsi" w:hAnsiTheme="minorHAnsi" w:cstheme="minorBidi"/>
          <w:color w:val="595959" w:themeColor="text1" w:themeTint="A6"/>
          <w:sz w:val="30"/>
          <w:szCs w:val="30"/>
          <w:lang w:eastAsia="ja-JP"/>
        </w:rPr>
      </w:pPr>
      <w:r w:rsidRPr="00FA7253">
        <w:rPr>
          <w:rFonts w:asciiTheme="minorHAnsi" w:eastAsiaTheme="minorHAnsi" w:hAnsiTheme="minorHAnsi" w:cstheme="minorBidi"/>
          <w:color w:val="595959" w:themeColor="text1" w:themeTint="A6"/>
          <w:sz w:val="30"/>
          <w:szCs w:val="30"/>
          <w:lang w:eastAsia="ja-JP"/>
        </w:rPr>
        <w:t xml:space="preserve">In other words, Interface fields are public, static and final </w:t>
      </w:r>
      <w:proofErr w:type="spellStart"/>
      <w:r w:rsidRPr="00FA7253">
        <w:rPr>
          <w:rFonts w:asciiTheme="minorHAnsi" w:eastAsiaTheme="minorHAnsi" w:hAnsiTheme="minorHAnsi" w:cstheme="minorBidi"/>
          <w:color w:val="595959" w:themeColor="text1" w:themeTint="A6"/>
          <w:sz w:val="30"/>
          <w:szCs w:val="30"/>
          <w:lang w:eastAsia="ja-JP"/>
        </w:rPr>
        <w:t>bydefault</w:t>
      </w:r>
      <w:proofErr w:type="spellEnd"/>
      <w:r w:rsidRPr="00FA7253">
        <w:rPr>
          <w:rFonts w:asciiTheme="minorHAnsi" w:eastAsiaTheme="minorHAnsi" w:hAnsiTheme="minorHAnsi" w:cstheme="minorBidi"/>
          <w:color w:val="595959" w:themeColor="text1" w:themeTint="A6"/>
          <w:sz w:val="30"/>
          <w:szCs w:val="30"/>
          <w:lang w:eastAsia="ja-JP"/>
        </w:rPr>
        <w:t>, and methods are public and abstract.</w:t>
      </w:r>
    </w:p>
    <w:p w:rsidR="006F4D80" w:rsidRDefault="00FA7253" w:rsidP="00FA7253">
      <w:r>
        <w:rPr>
          <w:noProof/>
          <w:lang w:val="en-IN" w:eastAsia="en-IN"/>
        </w:rPr>
        <w:lastRenderedPageBreak/>
        <w:drawing>
          <wp:inline distT="0" distB="0" distL="0" distR="0">
            <wp:extent cx="3562350" cy="4848225"/>
            <wp:effectExtent l="19050" t="0" r="0" b="0"/>
            <wp:docPr id="13" name="Picture 1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face"/>
                    <pic:cNvPicPr>
                      <a:picLocks noChangeAspect="1" noChangeArrowheads="1"/>
                    </pic:cNvPicPr>
                  </pic:nvPicPr>
                  <pic:blipFill>
                    <a:blip r:embed="rId15"/>
                    <a:srcRect/>
                    <a:stretch>
                      <a:fillRect/>
                    </a:stretch>
                  </pic:blipFill>
                  <pic:spPr bwMode="auto">
                    <a:xfrm>
                      <a:off x="0" y="0"/>
                      <a:ext cx="3562350" cy="4848225"/>
                    </a:xfrm>
                    <a:prstGeom prst="rect">
                      <a:avLst/>
                    </a:prstGeom>
                    <a:noFill/>
                    <a:ln w="9525">
                      <a:noFill/>
                      <a:miter lim="800000"/>
                      <a:headEnd/>
                      <a:tailEnd/>
                    </a:ln>
                  </pic:spPr>
                </pic:pic>
              </a:graphicData>
            </a:graphic>
          </wp:inline>
        </w:drawing>
      </w:r>
    </w:p>
    <w:p w:rsidR="00FA7253" w:rsidRDefault="00E36F10" w:rsidP="00FA7253">
      <w:pPr>
        <w:rPr>
          <w:b/>
        </w:rPr>
      </w:pPr>
      <w:r w:rsidRPr="00E36F10">
        <w:rPr>
          <w:b/>
        </w:rPr>
        <w:t>In Java 8 we can have static and default implemented method in interface.</w:t>
      </w:r>
    </w:p>
    <w:p w:rsidR="00E36F10" w:rsidRDefault="001E68C7" w:rsidP="00FA7253">
      <w:pPr>
        <w:rPr>
          <w:b/>
        </w:rPr>
      </w:pPr>
      <w:r>
        <w:rPr>
          <w:b/>
        </w:rPr>
        <w:t>Example:</w:t>
      </w:r>
      <w:r w:rsidR="009E3B4B">
        <w:rPr>
          <w:b/>
        </w:rPr>
        <w:t xml:space="preserve"> </w:t>
      </w:r>
    </w:p>
    <w:p w:rsidR="00DC1F63" w:rsidRDefault="00DC1F63" w:rsidP="00DC1F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javaInterface</w:t>
      </w:r>
      <w:proofErr w:type="spellEnd"/>
      <w:r>
        <w:rPr>
          <w:rFonts w:ascii="Consolas" w:hAnsi="Consolas" w:cs="Consolas"/>
          <w:color w:val="000000"/>
          <w:sz w:val="20"/>
          <w:szCs w:val="20"/>
        </w:rPr>
        <w:t xml:space="preserve">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i/>
          <w:iCs/>
          <w:color w:val="0000C0"/>
          <w:sz w:val="20"/>
          <w:szCs w:val="20"/>
        </w:rPr>
        <w:t>test</w:t>
      </w:r>
      <w:r>
        <w:rPr>
          <w:rFonts w:ascii="Consolas" w:hAnsi="Consolas" w:cs="Consolas"/>
          <w:color w:val="000000"/>
          <w:sz w:val="20"/>
          <w:szCs w:val="20"/>
        </w:rPr>
        <w:t xml:space="preserve"> =10;</w:t>
      </w:r>
    </w:p>
    <w:p w:rsidR="00DC1F63" w:rsidRDefault="00DC1F63" w:rsidP="00DC1F63">
      <w:pPr>
        <w:autoSpaceDE w:val="0"/>
        <w:autoSpaceDN w:val="0"/>
        <w:adjustRightInd w:val="0"/>
        <w:spacing w:after="0" w:line="240" w:lineRule="auto"/>
        <w:rPr>
          <w:rFonts w:ascii="Consolas" w:hAnsi="Consolas" w:cs="Consolas"/>
          <w:sz w:val="20"/>
          <w:szCs w:val="20"/>
        </w:rPr>
      </w:pP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print();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print1(){</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"interface default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print2(){</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"interface static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E68C7" w:rsidRDefault="00DC1F63" w:rsidP="00DC1F63">
      <w:pPr>
        <w:rPr>
          <w:rFonts w:ascii="Consolas" w:hAnsi="Consolas" w:cs="Consolas"/>
          <w:color w:val="000000"/>
          <w:sz w:val="20"/>
          <w:szCs w:val="20"/>
        </w:rPr>
      </w:pP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ClassCall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javaInterface</w:t>
      </w:r>
      <w:proofErr w:type="spellEnd"/>
      <w:r>
        <w:rPr>
          <w:rFonts w:ascii="Consolas" w:hAnsi="Consolas" w:cs="Consolas"/>
          <w:color w:val="000000"/>
          <w:sz w:val="20"/>
          <w:szCs w:val="20"/>
        </w:rPr>
        <w:t xml:space="preserve">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overriden</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ClassCall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ClassCall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javaInterface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ClassCall</w:t>
      </w:r>
      <w:proofErr w:type="spell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javaInterface</w:t>
      </w:r>
      <w:proofErr w:type="spellEnd"/>
      <w:r>
        <w:rPr>
          <w:rFonts w:ascii="Consolas" w:hAnsi="Consolas" w:cs="Consolas"/>
          <w:color w:val="3F7F5F"/>
          <w:sz w:val="20"/>
          <w:szCs w:val="20"/>
        </w:rPr>
        <w:t xml:space="preserve"> obj2 = new </w:t>
      </w:r>
      <w:proofErr w:type="spellStart"/>
      <w:proofErr w:type="gramStart"/>
      <w:r>
        <w:rPr>
          <w:rFonts w:ascii="Consolas" w:hAnsi="Consolas" w:cs="Consolas"/>
          <w:color w:val="3F7F5F"/>
          <w:sz w:val="20"/>
          <w:szCs w:val="20"/>
        </w:rPr>
        <w:t>javaInterface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w:t>
      </w:r>
      <w:r>
        <w:rPr>
          <w:rFonts w:ascii="Consolas" w:hAnsi="Consolas" w:cs="Consolas"/>
          <w:color w:val="000000"/>
          <w:sz w:val="20"/>
          <w:szCs w:val="20"/>
        </w:rPr>
        <w:t>.print1(</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obj1</w:t>
      </w:r>
      <w:r>
        <w:rPr>
          <w:rFonts w:ascii="Consolas" w:hAnsi="Consolas" w:cs="Consolas"/>
          <w:color w:val="000000"/>
          <w:sz w:val="20"/>
          <w:szCs w:val="20"/>
        </w:rPr>
        <w:t>.print(</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obj1</w:t>
      </w:r>
      <w:r>
        <w:rPr>
          <w:rFonts w:ascii="Consolas" w:hAnsi="Consolas" w:cs="Consolas"/>
          <w:color w:val="000000"/>
          <w:sz w:val="20"/>
          <w:szCs w:val="20"/>
        </w:rPr>
        <w:t>.print1(</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javaInterface.</w:t>
      </w:r>
      <w:r>
        <w:rPr>
          <w:rFonts w:ascii="Consolas" w:hAnsi="Consolas" w:cs="Consolas"/>
          <w:i/>
          <w:iCs/>
          <w:color w:val="000000"/>
          <w:sz w:val="20"/>
          <w:szCs w:val="20"/>
        </w:rPr>
        <w:t>print2</w:t>
      </w:r>
      <w:r>
        <w:rPr>
          <w:rFonts w:ascii="Consolas" w:hAnsi="Consolas" w:cs="Consolas"/>
          <w:color w:val="000000"/>
          <w:sz w:val="20"/>
          <w:szCs w:val="20"/>
        </w:rPr>
        <w:t>(</w:t>
      </w:r>
      <w:proofErr w:type="gramEnd"/>
      <w:r>
        <w:rPr>
          <w:rFonts w:ascii="Consolas" w:hAnsi="Consolas" w:cs="Consolas"/>
          <w:color w:val="000000"/>
          <w:sz w:val="20"/>
          <w:szCs w:val="20"/>
        </w:rPr>
        <w:t>);</w:t>
      </w:r>
    </w:p>
    <w:p w:rsidR="00DC1F63" w:rsidRDefault="00DC1F63" w:rsidP="00DC1F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F63" w:rsidRDefault="00DC1F63" w:rsidP="00DC1F63">
      <w:pPr>
        <w:autoSpaceDE w:val="0"/>
        <w:autoSpaceDN w:val="0"/>
        <w:adjustRightInd w:val="0"/>
        <w:spacing w:after="0" w:line="240" w:lineRule="auto"/>
        <w:rPr>
          <w:rFonts w:ascii="Consolas" w:hAnsi="Consolas" w:cs="Consolas"/>
          <w:sz w:val="20"/>
          <w:szCs w:val="20"/>
        </w:rPr>
      </w:pPr>
    </w:p>
    <w:p w:rsidR="00DC1F63" w:rsidRDefault="00DC1F63" w:rsidP="00DC1F63">
      <w:pPr>
        <w:rPr>
          <w:rFonts w:ascii="Consolas" w:hAnsi="Consolas" w:cs="Consolas"/>
          <w:color w:val="000000"/>
          <w:sz w:val="20"/>
          <w:szCs w:val="20"/>
        </w:rPr>
      </w:pPr>
      <w:r>
        <w:rPr>
          <w:rFonts w:ascii="Consolas" w:hAnsi="Consolas" w:cs="Consolas"/>
          <w:color w:val="000000"/>
          <w:sz w:val="20"/>
          <w:szCs w:val="20"/>
        </w:rPr>
        <w:t>}</w:t>
      </w:r>
    </w:p>
    <w:p w:rsidR="00DD3CF0" w:rsidRDefault="00DD3CF0" w:rsidP="00DD3CF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abstract class and interface</w:t>
      </w:r>
    </w:p>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Abstract class and interface both are used to achieve abstraction where we can declare the abstract methods. Abstract class and interface both can't be instantiated.</w:t>
      </w:r>
    </w:p>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But there are many differences between abstract class and interface that are given below.</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24"/>
        <w:gridCol w:w="4586"/>
      </w:tblGrid>
      <w:tr w:rsidR="00DD3CF0" w:rsidTr="00DD3CF0">
        <w:tc>
          <w:tcPr>
            <w:tcW w:w="0" w:type="auto"/>
            <w:shd w:val="clear" w:color="auto" w:fill="F6FFE1"/>
            <w:tcMar>
              <w:top w:w="75" w:type="dxa"/>
              <w:left w:w="75" w:type="dxa"/>
              <w:bottom w:w="75" w:type="dxa"/>
              <w:right w:w="75" w:type="dxa"/>
            </w:tcMar>
            <w:hideMark/>
          </w:tcPr>
          <w:p w:rsidR="00DD3CF0" w:rsidRDefault="00DD3CF0">
            <w:pPr>
              <w:rPr>
                <w:b/>
                <w:bCs/>
                <w:color w:val="000000"/>
                <w:sz w:val="26"/>
                <w:szCs w:val="26"/>
              </w:rPr>
            </w:pPr>
            <w:r>
              <w:rPr>
                <w:b/>
                <w:bCs/>
                <w:color w:val="000000"/>
                <w:sz w:val="26"/>
                <w:szCs w:val="26"/>
              </w:rPr>
              <w:t>Abstract class</w:t>
            </w:r>
          </w:p>
        </w:tc>
        <w:tc>
          <w:tcPr>
            <w:tcW w:w="0" w:type="auto"/>
            <w:shd w:val="clear" w:color="auto" w:fill="F6FFE1"/>
            <w:tcMar>
              <w:top w:w="75" w:type="dxa"/>
              <w:left w:w="75" w:type="dxa"/>
              <w:bottom w:w="75" w:type="dxa"/>
              <w:right w:w="75" w:type="dxa"/>
            </w:tcMar>
            <w:hideMark/>
          </w:tcPr>
          <w:p w:rsidR="00DD3CF0" w:rsidRDefault="00DD3CF0">
            <w:pPr>
              <w:rPr>
                <w:b/>
                <w:bCs/>
                <w:color w:val="000000"/>
                <w:sz w:val="26"/>
                <w:szCs w:val="26"/>
              </w:rPr>
            </w:pPr>
            <w:r>
              <w:rPr>
                <w:b/>
                <w:bCs/>
                <w:color w:val="000000"/>
                <w:sz w:val="26"/>
                <w:szCs w:val="26"/>
              </w:rPr>
              <w:t>Interface</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1) Abstract class can</w:t>
            </w:r>
            <w:r>
              <w:rPr>
                <w:rStyle w:val="apple-converted-space"/>
                <w:rFonts w:ascii="Verdana" w:hAnsi="Verdana"/>
                <w:color w:val="000000"/>
                <w:sz w:val="20"/>
                <w:szCs w:val="20"/>
              </w:rPr>
              <w:t> </w:t>
            </w:r>
            <w:r>
              <w:rPr>
                <w:rStyle w:val="Strong"/>
                <w:rFonts w:ascii="Verdana" w:hAnsi="Verdana"/>
                <w:color w:val="000000"/>
                <w:sz w:val="20"/>
                <w:szCs w:val="20"/>
              </w:rPr>
              <w:t>have abstract and non-abstract</w:t>
            </w:r>
            <w:r>
              <w:rPr>
                <w:rStyle w:val="apple-converted-space"/>
                <w:rFonts w:ascii="Verdana" w:hAnsi="Verdana"/>
                <w:color w:val="000000"/>
                <w:sz w:val="20"/>
                <w:szCs w:val="20"/>
              </w:rPr>
              <w:t> </w:t>
            </w:r>
            <w:r>
              <w:rPr>
                <w:rFonts w:ascii="Verdana" w:hAnsi="Verdana"/>
                <w:color w:val="000000"/>
                <w:sz w:val="20"/>
                <w:szCs w:val="20"/>
              </w:rPr>
              <w:t>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 can have</w:t>
            </w:r>
            <w:r>
              <w:rPr>
                <w:rStyle w:val="apple-converted-space"/>
                <w:rFonts w:ascii="Verdana" w:hAnsi="Verdana"/>
                <w:color w:val="000000"/>
                <w:sz w:val="20"/>
                <w:szCs w:val="20"/>
              </w:rPr>
              <w:t> </w:t>
            </w:r>
            <w:r>
              <w:rPr>
                <w:rStyle w:val="Strong"/>
                <w:rFonts w:ascii="Verdana" w:hAnsi="Verdana"/>
                <w:color w:val="000000"/>
                <w:sz w:val="20"/>
                <w:szCs w:val="20"/>
              </w:rPr>
              <w:t>only abstract</w:t>
            </w:r>
            <w:r>
              <w:rPr>
                <w:rStyle w:val="apple-converted-space"/>
                <w:rFonts w:ascii="Verdana" w:hAnsi="Verdana"/>
                <w:color w:val="000000"/>
                <w:sz w:val="20"/>
                <w:szCs w:val="20"/>
              </w:rPr>
              <w:t> </w:t>
            </w:r>
            <w:r>
              <w:rPr>
                <w:rFonts w:ascii="Verdana" w:hAnsi="Verdana"/>
                <w:color w:val="000000"/>
                <w:sz w:val="20"/>
                <w:szCs w:val="20"/>
              </w:rPr>
              <w:t>methods.</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2) Abstract class</w:t>
            </w:r>
            <w:r>
              <w:rPr>
                <w:rStyle w:val="apple-converted-space"/>
                <w:rFonts w:ascii="Verdana" w:hAnsi="Verdana"/>
                <w:color w:val="000000"/>
                <w:sz w:val="20"/>
                <w:szCs w:val="20"/>
              </w:rPr>
              <w:t> </w:t>
            </w:r>
            <w:r>
              <w:rPr>
                <w:rStyle w:val="Strong"/>
                <w:rFonts w:ascii="Verdana" w:hAnsi="Verdana"/>
                <w:color w:val="000000"/>
                <w:sz w:val="20"/>
                <w:szCs w:val="20"/>
              </w:rPr>
              <w:t xml:space="preserve">doesn't support multiple </w:t>
            </w:r>
            <w:proofErr w:type="gramStart"/>
            <w:r>
              <w:rPr>
                <w:rStyle w:val="Strong"/>
                <w:rFonts w:ascii="Verdana" w:hAnsi="Verdana"/>
                <w:color w:val="000000"/>
                <w:sz w:val="20"/>
                <w:szCs w:val="20"/>
              </w:rPr>
              <w:t>inheritance</w:t>
            </w:r>
            <w:proofErr w:type="gram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 xml:space="preserve">supports multiple </w:t>
            </w:r>
            <w:proofErr w:type="gramStart"/>
            <w:r>
              <w:rPr>
                <w:rStyle w:val="Strong"/>
                <w:rFonts w:ascii="Verdana" w:hAnsi="Verdana"/>
                <w:color w:val="000000"/>
                <w:sz w:val="20"/>
                <w:szCs w:val="20"/>
              </w:rPr>
              <w:t>inheritance</w:t>
            </w:r>
            <w:proofErr w:type="gramEnd"/>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3) Abstract class</w:t>
            </w:r>
            <w:r>
              <w:rPr>
                <w:rStyle w:val="apple-converted-space"/>
                <w:rFonts w:ascii="Verdana" w:hAnsi="Verdana"/>
                <w:color w:val="000000"/>
                <w:sz w:val="20"/>
                <w:szCs w:val="20"/>
              </w:rPr>
              <w:t> </w:t>
            </w:r>
            <w:r>
              <w:rPr>
                <w:rStyle w:val="Strong"/>
                <w:rFonts w:ascii="Verdana" w:hAnsi="Verdana"/>
                <w:color w:val="000000"/>
                <w:sz w:val="20"/>
                <w:szCs w:val="20"/>
              </w:rPr>
              <w:t>can have final, non-final, static and non-static variables</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 has</w:t>
            </w:r>
            <w:r>
              <w:rPr>
                <w:rStyle w:val="apple-converted-space"/>
                <w:rFonts w:ascii="Verdana" w:hAnsi="Verdana"/>
                <w:color w:val="000000"/>
                <w:sz w:val="20"/>
                <w:szCs w:val="20"/>
              </w:rPr>
              <w:t> </w:t>
            </w:r>
            <w:r>
              <w:rPr>
                <w:rStyle w:val="Strong"/>
                <w:rFonts w:ascii="Verdana" w:hAnsi="Verdana"/>
                <w:color w:val="000000"/>
                <w:sz w:val="20"/>
                <w:szCs w:val="20"/>
              </w:rPr>
              <w:t>only static and final variables</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4) Abstract class</w:t>
            </w:r>
            <w:r>
              <w:rPr>
                <w:rStyle w:val="apple-converted-space"/>
                <w:rFonts w:ascii="Verdana" w:hAnsi="Verdana"/>
                <w:color w:val="000000"/>
                <w:sz w:val="20"/>
                <w:szCs w:val="20"/>
              </w:rPr>
              <w:t> </w:t>
            </w:r>
            <w:r>
              <w:rPr>
                <w:rStyle w:val="Strong"/>
                <w:rFonts w:ascii="Verdana" w:hAnsi="Verdana"/>
                <w:color w:val="000000"/>
                <w:sz w:val="20"/>
                <w:szCs w:val="20"/>
              </w:rPr>
              <w:t>can have static methods, main method and constructor</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can't have static methods, main method or constructor</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5) Abstract class</w:t>
            </w:r>
            <w:r>
              <w:rPr>
                <w:rStyle w:val="apple-converted-space"/>
                <w:rFonts w:ascii="Verdana" w:hAnsi="Verdana"/>
                <w:color w:val="000000"/>
                <w:sz w:val="20"/>
                <w:szCs w:val="20"/>
              </w:rPr>
              <w:t> </w:t>
            </w:r>
            <w:r>
              <w:rPr>
                <w:rStyle w:val="Strong"/>
                <w:rFonts w:ascii="Verdana" w:hAnsi="Verdana"/>
                <w:color w:val="000000"/>
                <w:sz w:val="20"/>
                <w:szCs w:val="20"/>
              </w:rPr>
              <w:t>can provide the implementation of interface</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Interface</w:t>
            </w:r>
            <w:r>
              <w:rPr>
                <w:rStyle w:val="apple-converted-space"/>
                <w:rFonts w:ascii="Verdana" w:hAnsi="Verdana"/>
                <w:color w:val="000000"/>
                <w:sz w:val="20"/>
                <w:szCs w:val="20"/>
              </w:rPr>
              <w:t> </w:t>
            </w:r>
            <w:r>
              <w:rPr>
                <w:rStyle w:val="Strong"/>
                <w:rFonts w:ascii="Verdana" w:hAnsi="Verdana"/>
                <w:color w:val="000000"/>
                <w:sz w:val="20"/>
                <w:szCs w:val="20"/>
              </w:rPr>
              <w:t>can't provide the implementation of abstract class</w:t>
            </w:r>
            <w:r>
              <w:rPr>
                <w:rFonts w:ascii="Verdana" w:hAnsi="Verdana"/>
                <w:color w:val="000000"/>
                <w:sz w:val="20"/>
                <w:szCs w:val="20"/>
              </w:rPr>
              <w:t>.</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t>6) The</w:t>
            </w:r>
            <w:r>
              <w:rPr>
                <w:rStyle w:val="apple-converted-space"/>
                <w:rFonts w:ascii="Verdana" w:hAnsi="Verdana"/>
                <w:color w:val="000000"/>
                <w:sz w:val="20"/>
                <w:szCs w:val="20"/>
              </w:rPr>
              <w:t> </w:t>
            </w:r>
            <w:r>
              <w:rPr>
                <w:rStyle w:val="Strong"/>
                <w:rFonts w:ascii="Verdana" w:hAnsi="Verdana"/>
                <w:color w:val="000000"/>
                <w:sz w:val="20"/>
                <w:szCs w:val="20"/>
              </w:rPr>
              <w:t>abstract keyword</w:t>
            </w:r>
            <w:r>
              <w:rPr>
                <w:rStyle w:val="apple-converted-space"/>
                <w:rFonts w:ascii="Verdana" w:hAnsi="Verdana"/>
                <w:color w:val="000000"/>
                <w:sz w:val="20"/>
                <w:szCs w:val="20"/>
              </w:rPr>
              <w:t> </w:t>
            </w:r>
            <w:r>
              <w:rPr>
                <w:rFonts w:ascii="Verdana" w:hAnsi="Verdana"/>
                <w:color w:val="000000"/>
                <w:sz w:val="20"/>
                <w:szCs w:val="20"/>
              </w:rPr>
              <w:t xml:space="preserve">is used to </w:t>
            </w:r>
            <w:r>
              <w:rPr>
                <w:rFonts w:ascii="Verdana" w:hAnsi="Verdana"/>
                <w:color w:val="000000"/>
                <w:sz w:val="20"/>
                <w:szCs w:val="20"/>
              </w:rPr>
              <w:lastRenderedPageBreak/>
              <w:t>declare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lastRenderedPageBreak/>
              <w:t>The</w:t>
            </w:r>
            <w:r>
              <w:rPr>
                <w:rStyle w:val="apple-converted-space"/>
                <w:rFonts w:ascii="Verdana" w:hAnsi="Verdana"/>
                <w:color w:val="000000"/>
                <w:sz w:val="20"/>
                <w:szCs w:val="20"/>
              </w:rPr>
              <w:t> </w:t>
            </w:r>
            <w:r>
              <w:rPr>
                <w:rStyle w:val="Strong"/>
                <w:rFonts w:ascii="Verdana" w:hAnsi="Verdana"/>
                <w:color w:val="000000"/>
                <w:sz w:val="20"/>
                <w:szCs w:val="20"/>
              </w:rPr>
              <w:t>interface keyword</w:t>
            </w:r>
            <w:r>
              <w:rPr>
                <w:rStyle w:val="apple-converted-space"/>
                <w:rFonts w:ascii="Verdana" w:hAnsi="Verdana"/>
                <w:color w:val="000000"/>
                <w:sz w:val="20"/>
                <w:szCs w:val="20"/>
              </w:rPr>
              <w:t> </w:t>
            </w:r>
            <w:r>
              <w:rPr>
                <w:rFonts w:ascii="Verdana" w:hAnsi="Verdana"/>
                <w:color w:val="000000"/>
                <w:sz w:val="20"/>
                <w:szCs w:val="20"/>
              </w:rPr>
              <w:t xml:space="preserve">is used to </w:t>
            </w:r>
            <w:r>
              <w:rPr>
                <w:rFonts w:ascii="Verdana" w:hAnsi="Verdana"/>
                <w:color w:val="000000"/>
                <w:sz w:val="20"/>
                <w:szCs w:val="20"/>
              </w:rPr>
              <w:lastRenderedPageBreak/>
              <w:t>declare interface.</w:t>
            </w:r>
          </w:p>
        </w:tc>
      </w:tr>
      <w:tr w:rsidR="00DD3CF0" w:rsidTr="00DD3CF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Fonts w:ascii="Verdana" w:hAnsi="Verdana"/>
                <w:color w:val="000000"/>
                <w:sz w:val="20"/>
                <w:szCs w:val="20"/>
              </w:rPr>
              <w:lastRenderedPageBreak/>
              <w:t>7)</w:t>
            </w:r>
            <w:r>
              <w:rPr>
                <w:rStyle w:val="apple-converted-space"/>
                <w:rFonts w:ascii="Verdana" w:hAnsi="Verdana"/>
                <w:color w:val="000000"/>
                <w:sz w:val="20"/>
                <w:szCs w:val="20"/>
              </w:rPr>
              <w:t> </w:t>
            </w:r>
            <w:r>
              <w:rPr>
                <w:rStyle w:val="Strong"/>
                <w:rFonts w:ascii="Verdana" w:hAnsi="Verdana"/>
                <w:color w:val="000000"/>
                <w:sz w:val="20"/>
                <w:szCs w:val="20"/>
              </w:rPr>
              <w:t>Example:</w:t>
            </w:r>
            <w:r>
              <w:rPr>
                <w:rFonts w:ascii="Verdana" w:hAnsi="Verdana"/>
                <w:color w:val="000000"/>
                <w:sz w:val="20"/>
                <w:szCs w:val="20"/>
              </w:rPr>
              <w:br/>
              <w:t>public abstract class Shape{</w:t>
            </w:r>
            <w:r>
              <w:rPr>
                <w:rFonts w:ascii="Verdana" w:hAnsi="Verdana"/>
                <w:color w:val="000000"/>
                <w:sz w:val="20"/>
                <w:szCs w:val="20"/>
              </w:rPr>
              <w:br/>
              <w:t>public abstract void draw();</w:t>
            </w:r>
            <w:r>
              <w:rPr>
                <w:rFonts w:ascii="Verdana" w:hAnsi="Verdana"/>
                <w:color w:val="000000"/>
                <w:sz w:val="20"/>
                <w:szCs w:val="20"/>
              </w:rPr>
              <w:b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3CF0" w:rsidRDefault="00DD3CF0">
            <w:pPr>
              <w:spacing w:line="345" w:lineRule="atLeast"/>
              <w:ind w:left="300"/>
              <w:jc w:val="both"/>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br/>
              <w:t xml:space="preserve">public interface </w:t>
            </w:r>
            <w:proofErr w:type="spellStart"/>
            <w:r>
              <w:rPr>
                <w:rFonts w:ascii="Verdana" w:hAnsi="Verdana"/>
                <w:color w:val="000000"/>
                <w:sz w:val="20"/>
                <w:szCs w:val="20"/>
              </w:rPr>
              <w:t>Drawable</w:t>
            </w:r>
            <w:proofErr w:type="spellEnd"/>
            <w:r>
              <w:rPr>
                <w:rFonts w:ascii="Verdana" w:hAnsi="Verdana"/>
                <w:color w:val="000000"/>
                <w:sz w:val="20"/>
                <w:szCs w:val="20"/>
              </w:rPr>
              <w:t>{</w:t>
            </w:r>
            <w:r>
              <w:rPr>
                <w:rFonts w:ascii="Verdana" w:hAnsi="Verdana"/>
                <w:color w:val="000000"/>
                <w:sz w:val="20"/>
                <w:szCs w:val="20"/>
              </w:rPr>
              <w:br/>
              <w:t>void draw();</w:t>
            </w:r>
            <w:r>
              <w:rPr>
                <w:rFonts w:ascii="Verdana" w:hAnsi="Verdana"/>
                <w:color w:val="000000"/>
                <w:sz w:val="20"/>
                <w:szCs w:val="20"/>
              </w:rPr>
              <w:br/>
              <w:t>}</w:t>
            </w:r>
          </w:p>
        </w:tc>
      </w:tr>
    </w:tbl>
    <w:p w:rsidR="00DD3CF0" w:rsidRDefault="00DD3CF0" w:rsidP="00DD3CF0">
      <w:pPr>
        <w:pStyle w:val="NormalWeb"/>
        <w:shd w:val="clear" w:color="auto" w:fill="FFFFFF"/>
        <w:jc w:val="both"/>
        <w:rPr>
          <w:rFonts w:ascii="Verdana" w:hAnsi="Verdana"/>
          <w:color w:val="000000"/>
          <w:sz w:val="20"/>
          <w:szCs w:val="20"/>
        </w:rPr>
      </w:pPr>
      <w:r>
        <w:rPr>
          <w:rFonts w:ascii="Verdana" w:hAnsi="Verdana"/>
          <w:color w:val="000000"/>
          <w:sz w:val="20"/>
          <w:szCs w:val="20"/>
        </w:rPr>
        <w:t>Simply, abstract class achieves partial abstraction (0 to 100%) whereas interface achieves fully abstraction (100%).</w:t>
      </w:r>
    </w:p>
    <w:p w:rsidR="007D65C4" w:rsidRDefault="007D65C4" w:rsidP="00DC1F63">
      <w:pPr>
        <w:rPr>
          <w:b/>
        </w:rPr>
      </w:pPr>
    </w:p>
    <w:p w:rsidR="009E3B4B" w:rsidRDefault="00CC7A9E" w:rsidP="00CC7A9E">
      <w:pPr>
        <w:pStyle w:val="Heading1"/>
      </w:pPr>
      <w:r>
        <w:t>Access Modifiers in JAVA</w:t>
      </w:r>
    </w:p>
    <w:p w:rsidR="000D495D" w:rsidRDefault="000D495D" w:rsidP="000D495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Access Modifiers in java</w:t>
      </w:r>
    </w:p>
    <w:p w:rsidR="000D495D" w:rsidRDefault="00003A8E" w:rsidP="000D495D">
      <w:pPr>
        <w:numPr>
          <w:ilvl w:val="0"/>
          <w:numId w:val="18"/>
        </w:numPr>
        <w:shd w:val="clear" w:color="auto" w:fill="FFFFFF"/>
        <w:spacing w:before="60" w:after="100" w:afterAutospacing="1" w:line="345" w:lineRule="atLeast"/>
        <w:jc w:val="both"/>
        <w:rPr>
          <w:rFonts w:ascii="Verdana" w:hAnsi="Verdana" w:cs="Times New Roman"/>
          <w:color w:val="000000"/>
          <w:sz w:val="20"/>
          <w:szCs w:val="20"/>
        </w:rPr>
      </w:pPr>
      <w:hyperlink r:id="rId16" w:anchor="accessprivate" w:history="1">
        <w:r w:rsidR="000D495D">
          <w:rPr>
            <w:rStyle w:val="Hyperlink"/>
            <w:color w:val="008000"/>
            <w:sz w:val="23"/>
            <w:szCs w:val="23"/>
          </w:rPr>
          <w:t>private access modifier</w:t>
        </w:r>
      </w:hyperlink>
    </w:p>
    <w:p w:rsidR="000D495D" w:rsidRDefault="00003A8E"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7" w:anchor="accessprivatecons" w:history="1">
        <w:r w:rsidR="000D495D">
          <w:rPr>
            <w:rStyle w:val="Hyperlink"/>
            <w:color w:val="008000"/>
            <w:sz w:val="23"/>
            <w:szCs w:val="23"/>
          </w:rPr>
          <w:t>Role of private constructor</w:t>
        </w:r>
      </w:hyperlink>
    </w:p>
    <w:p w:rsidR="000D495D" w:rsidRDefault="00003A8E"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8" w:anchor="accessdefault" w:history="1">
        <w:r w:rsidR="000D495D">
          <w:rPr>
            <w:rStyle w:val="Hyperlink"/>
            <w:color w:val="008000"/>
            <w:sz w:val="23"/>
            <w:szCs w:val="23"/>
          </w:rPr>
          <w:t>default access modifier</w:t>
        </w:r>
      </w:hyperlink>
    </w:p>
    <w:p w:rsidR="000D495D" w:rsidRDefault="00003A8E"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19" w:anchor="accessprotected" w:history="1">
        <w:r w:rsidR="000D495D">
          <w:rPr>
            <w:rStyle w:val="Hyperlink"/>
            <w:color w:val="008000"/>
            <w:sz w:val="23"/>
            <w:szCs w:val="23"/>
          </w:rPr>
          <w:t>protected access modifier</w:t>
        </w:r>
      </w:hyperlink>
    </w:p>
    <w:p w:rsidR="000D495D" w:rsidRDefault="00003A8E"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20" w:anchor="accesspublic" w:history="1">
        <w:r w:rsidR="000D495D">
          <w:rPr>
            <w:rStyle w:val="Hyperlink"/>
            <w:color w:val="008000"/>
            <w:sz w:val="23"/>
            <w:szCs w:val="23"/>
          </w:rPr>
          <w:t>public access modifier</w:t>
        </w:r>
      </w:hyperlink>
    </w:p>
    <w:p w:rsidR="000D495D" w:rsidRDefault="00003A8E" w:rsidP="000D495D">
      <w:pPr>
        <w:numPr>
          <w:ilvl w:val="0"/>
          <w:numId w:val="18"/>
        </w:numPr>
        <w:shd w:val="clear" w:color="auto" w:fill="FFFFFF"/>
        <w:spacing w:before="60" w:after="100" w:afterAutospacing="1" w:line="345" w:lineRule="atLeast"/>
        <w:jc w:val="both"/>
        <w:rPr>
          <w:rFonts w:ascii="Verdana" w:hAnsi="Verdana"/>
          <w:color w:val="000000"/>
          <w:sz w:val="20"/>
          <w:szCs w:val="20"/>
        </w:rPr>
      </w:pPr>
      <w:hyperlink r:id="rId21" w:anchor="accessoverriding" w:history="1">
        <w:r w:rsidR="000D495D">
          <w:rPr>
            <w:rStyle w:val="Hyperlink"/>
            <w:color w:val="008000"/>
            <w:sz w:val="23"/>
            <w:szCs w:val="23"/>
          </w:rPr>
          <w:t>Applying access modifier with method overriding</w:t>
        </w:r>
      </w:hyperlink>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modifiers in java:</w:t>
      </w:r>
      <w:r>
        <w:rPr>
          <w:rStyle w:val="apple-converted-space"/>
          <w:rFonts w:ascii="Verdana" w:hAnsi="Verdana"/>
          <w:color w:val="000000"/>
          <w:sz w:val="20"/>
          <w:szCs w:val="20"/>
        </w:rPr>
        <w:t> </w:t>
      </w:r>
      <w:r>
        <w:rPr>
          <w:rFonts w:ascii="Verdana" w:hAnsi="Verdana"/>
          <w:b/>
          <w:bCs/>
          <w:color w:val="000000"/>
          <w:sz w:val="20"/>
          <w:szCs w:val="20"/>
        </w:rPr>
        <w:t>access modifiers</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b/>
          <w:bCs/>
          <w:color w:val="000000"/>
          <w:sz w:val="20"/>
          <w:szCs w:val="20"/>
        </w:rPr>
        <w:t>non-access modifiers</w:t>
      </w:r>
      <w:r>
        <w:rPr>
          <w:rFonts w:ascii="Verdana" w:hAnsi="Verdana"/>
          <w:color w:val="000000"/>
          <w:sz w:val="20"/>
          <w:szCs w:val="20"/>
        </w:rPr>
        <w:t>.</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access </w:t>
      </w:r>
      <w:proofErr w:type="gramStart"/>
      <w:r>
        <w:rPr>
          <w:rFonts w:ascii="Verdana" w:hAnsi="Verdana"/>
          <w:color w:val="000000"/>
          <w:sz w:val="20"/>
          <w:szCs w:val="20"/>
        </w:rPr>
        <w:t>modifiers in java specifies</w:t>
      </w:r>
      <w:proofErr w:type="gramEnd"/>
      <w:r>
        <w:rPr>
          <w:rFonts w:ascii="Verdana" w:hAnsi="Verdana"/>
          <w:color w:val="000000"/>
          <w:sz w:val="20"/>
          <w:szCs w:val="20"/>
        </w:rPr>
        <w:t xml:space="preserve"> accessibility (scope) of a data member, method, constructor or class.</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t>There are 4 types of java access modifiers:</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private</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default</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protected</w:t>
      </w:r>
    </w:p>
    <w:p w:rsidR="000D495D" w:rsidRDefault="000D495D" w:rsidP="000D495D">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public</w:t>
      </w:r>
    </w:p>
    <w:p w:rsidR="000D495D" w:rsidRDefault="000D495D" w:rsidP="000D495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There are many non-access modifiers such as static, abstract, synchronized, native, volatile, transient etc. Here, we will learn access modifiers.</w:t>
      </w:r>
    </w:p>
    <w:p w:rsidR="000D495D" w:rsidRDefault="00003A8E" w:rsidP="000D495D">
      <w:pPr>
        <w:rPr>
          <w:rFonts w:ascii="Times New Roman" w:hAnsi="Times New Roman"/>
          <w:color w:val="auto"/>
          <w:sz w:val="24"/>
          <w:szCs w:val="24"/>
        </w:rPr>
      </w:pPr>
      <w:r>
        <w:pict>
          <v:rect id="_x0000_i1025" style="width:0;height:.75pt" o:hrstd="t" o:hrnoshade="t" o:hr="t" fillcolor="#d4d4d4" stroked="f"/>
        </w:pict>
      </w:r>
    </w:p>
    <w:p w:rsidR="000D495D" w:rsidRDefault="000D495D" w:rsidP="000D495D">
      <w:pPr>
        <w:pStyle w:val="Heading3"/>
        <w:shd w:val="clear" w:color="auto" w:fill="FFFFFF"/>
        <w:spacing w:line="312" w:lineRule="atLeast"/>
        <w:jc w:val="both"/>
        <w:rPr>
          <w:ins w:id="0" w:author="Unknown"/>
          <w:rFonts w:ascii="Helvetica" w:hAnsi="Helvetica" w:cs="Helvetica"/>
          <w:color w:val="610B38"/>
          <w:sz w:val="38"/>
          <w:szCs w:val="38"/>
        </w:rPr>
      </w:pPr>
      <w:ins w:id="1" w:author="Unknown">
        <w:r>
          <w:rPr>
            <w:rFonts w:ascii="Helvetica" w:hAnsi="Helvetica" w:cs="Helvetica"/>
            <w:b/>
            <w:bCs/>
            <w:color w:val="610B38"/>
            <w:sz w:val="38"/>
            <w:szCs w:val="38"/>
          </w:rPr>
          <w:t xml:space="preserve">1) </w:t>
        </w:r>
        <w:proofErr w:type="gramStart"/>
        <w:r>
          <w:rPr>
            <w:rFonts w:ascii="Helvetica" w:hAnsi="Helvetica" w:cs="Helvetica"/>
            <w:b/>
            <w:bCs/>
            <w:color w:val="610B38"/>
            <w:sz w:val="38"/>
            <w:szCs w:val="38"/>
          </w:rPr>
          <w:t>private</w:t>
        </w:r>
        <w:proofErr w:type="gramEnd"/>
        <w:r>
          <w:rPr>
            <w:rFonts w:ascii="Helvetica" w:hAnsi="Helvetica" w:cs="Helvetica"/>
            <w:b/>
            <w:bCs/>
            <w:color w:val="610B38"/>
            <w:sz w:val="38"/>
            <w:szCs w:val="38"/>
          </w:rPr>
          <w:t xml:space="preserv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The private access modifier is accessible only within class.</w:t>
            </w:r>
          </w:p>
        </w:tc>
      </w:tr>
    </w:tbl>
    <w:p w:rsidR="000D495D" w:rsidRDefault="000D495D" w:rsidP="000D495D">
      <w:pPr>
        <w:pStyle w:val="Heading3"/>
        <w:shd w:val="clear" w:color="auto" w:fill="FFFFFF"/>
        <w:jc w:val="both"/>
        <w:rPr>
          <w:ins w:id="2" w:author="Unknown"/>
          <w:rFonts w:ascii="Tahoma" w:hAnsi="Tahoma" w:cs="Tahoma"/>
          <w:color w:val="610B4B"/>
          <w:sz w:val="33"/>
          <w:szCs w:val="33"/>
        </w:rPr>
      </w:pPr>
      <w:ins w:id="3" w:author="Unknown">
        <w:r>
          <w:rPr>
            <w:rFonts w:ascii="Tahoma" w:hAnsi="Tahoma" w:cs="Tahoma"/>
            <w:b/>
            <w:bCs/>
            <w:color w:val="610B4B"/>
            <w:sz w:val="33"/>
            <w:szCs w:val="33"/>
          </w:rPr>
          <w:t>Simple example of private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0D495D" w:rsidRDefault="000D495D" w:rsidP="000D495D">
      <w:pPr>
        <w:numPr>
          <w:ilvl w:val="0"/>
          <w:numId w:val="20"/>
        </w:numPr>
        <w:shd w:val="clear" w:color="auto" w:fill="FFFFFF"/>
        <w:spacing w:after="0" w:line="345" w:lineRule="atLeast"/>
        <w:ind w:left="0"/>
        <w:jc w:val="both"/>
        <w:rPr>
          <w:ins w:id="4" w:author="Unknown"/>
          <w:rFonts w:ascii="Verdana" w:hAnsi="Verdana" w:cs="Times New Roman"/>
          <w:color w:val="000000"/>
          <w:sz w:val="20"/>
          <w:szCs w:val="20"/>
        </w:rPr>
      </w:pPr>
      <w:ins w:id="5"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0"/>
        </w:numPr>
        <w:shd w:val="clear" w:color="auto" w:fill="FFFFFF"/>
        <w:spacing w:after="0" w:line="345" w:lineRule="atLeast"/>
        <w:ind w:left="0"/>
        <w:jc w:val="both"/>
        <w:rPr>
          <w:ins w:id="6" w:author="Unknown"/>
          <w:rFonts w:ascii="Verdana" w:hAnsi="Verdana"/>
          <w:color w:val="000000"/>
          <w:sz w:val="20"/>
          <w:szCs w:val="20"/>
        </w:rPr>
      </w:pPr>
      <w:ins w:id="7"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8" w:author="Unknown"/>
          <w:rFonts w:ascii="Verdana" w:hAnsi="Verdana"/>
          <w:color w:val="000000"/>
          <w:sz w:val="20"/>
          <w:szCs w:val="20"/>
        </w:rPr>
      </w:pPr>
      <w:ins w:id="9"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0" w:author="Unknown"/>
          <w:rFonts w:ascii="Verdana" w:hAnsi="Verdana"/>
          <w:color w:val="000000"/>
          <w:sz w:val="20"/>
          <w:szCs w:val="20"/>
        </w:rPr>
      </w:pPr>
      <w:ins w:id="11" w:author="Unknown">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2" w:author="Unknown"/>
          <w:rFonts w:ascii="Verdana" w:hAnsi="Verdana"/>
          <w:color w:val="000000"/>
          <w:sz w:val="20"/>
          <w:szCs w:val="20"/>
        </w:rPr>
      </w:pPr>
      <w:ins w:id="13" w:author="Unknown">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4" w:author="Unknown"/>
          <w:rFonts w:ascii="Verdana" w:hAnsi="Verdana"/>
          <w:color w:val="000000"/>
          <w:sz w:val="20"/>
          <w:szCs w:val="20"/>
        </w:rPr>
      </w:pPr>
      <w:ins w:id="15"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ins>
    </w:p>
    <w:p w:rsidR="000D495D" w:rsidRDefault="000D495D" w:rsidP="000D495D">
      <w:pPr>
        <w:numPr>
          <w:ilvl w:val="0"/>
          <w:numId w:val="20"/>
        </w:numPr>
        <w:shd w:val="clear" w:color="auto" w:fill="FFFFFF"/>
        <w:spacing w:after="0" w:line="345" w:lineRule="atLeast"/>
        <w:ind w:left="0"/>
        <w:jc w:val="both"/>
        <w:rPr>
          <w:ins w:id="16" w:author="Unknown"/>
          <w:rFonts w:ascii="Verdana" w:hAnsi="Verdana"/>
          <w:color w:val="000000"/>
          <w:sz w:val="20"/>
          <w:szCs w:val="20"/>
        </w:rPr>
      </w:pPr>
      <w:ins w:id="17"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18" w:author="Unknown"/>
          <w:rFonts w:ascii="Verdana" w:hAnsi="Verdana"/>
          <w:color w:val="000000"/>
          <w:sz w:val="20"/>
          <w:szCs w:val="20"/>
        </w:rPr>
      </w:pPr>
      <w:ins w:id="19" w:author="Unknown">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ins>
    </w:p>
    <w:p w:rsidR="000D495D" w:rsidRDefault="000D495D" w:rsidP="000D495D">
      <w:pPr>
        <w:numPr>
          <w:ilvl w:val="0"/>
          <w:numId w:val="20"/>
        </w:numPr>
        <w:shd w:val="clear" w:color="auto" w:fill="FFFFFF"/>
        <w:spacing w:after="0" w:line="345" w:lineRule="atLeast"/>
        <w:ind w:left="0"/>
        <w:jc w:val="both"/>
        <w:rPr>
          <w:ins w:id="20" w:author="Unknown"/>
          <w:rFonts w:ascii="Verdana" w:hAnsi="Verdana"/>
          <w:color w:val="000000"/>
          <w:sz w:val="20"/>
          <w:szCs w:val="20"/>
        </w:rPr>
      </w:pPr>
      <w:ins w:id="21" w:author="Unknown">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22" w:author="Unknown"/>
          <w:rFonts w:ascii="Verdana" w:hAnsi="Verdana"/>
          <w:color w:val="000000"/>
          <w:sz w:val="20"/>
          <w:szCs w:val="20"/>
        </w:rPr>
      </w:pPr>
      <w:ins w:id="23" w:author="Unknown">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0"/>
        </w:numPr>
        <w:shd w:val="clear" w:color="auto" w:fill="FFFFFF"/>
        <w:spacing w:after="0" w:line="345" w:lineRule="atLeast"/>
        <w:ind w:left="0"/>
        <w:jc w:val="both"/>
        <w:rPr>
          <w:ins w:id="24" w:author="Unknown"/>
          <w:rFonts w:ascii="Verdana" w:hAnsi="Verdana"/>
          <w:color w:val="000000"/>
          <w:sz w:val="20"/>
          <w:szCs w:val="20"/>
        </w:rPr>
      </w:pPr>
      <w:ins w:id="25" w:author="Unknown">
        <w:r>
          <w:rPr>
            <w:rFonts w:ascii="Verdana" w:hAnsi="Verdana"/>
            <w:color w:val="000000"/>
            <w:sz w:val="20"/>
            <w:szCs w:val="20"/>
            <w:bdr w:val="none" w:sz="0" w:space="0" w:color="auto" w:frame="1"/>
          </w:rPr>
          <w:t>   }  </w:t>
        </w:r>
      </w:ins>
    </w:p>
    <w:p w:rsidR="000D495D" w:rsidRDefault="000D495D" w:rsidP="000D495D">
      <w:pPr>
        <w:numPr>
          <w:ilvl w:val="0"/>
          <w:numId w:val="20"/>
        </w:numPr>
        <w:shd w:val="clear" w:color="auto" w:fill="FFFFFF"/>
        <w:spacing w:after="0" w:line="345" w:lineRule="atLeast"/>
        <w:ind w:left="0"/>
        <w:jc w:val="both"/>
        <w:rPr>
          <w:ins w:id="26" w:author="Unknown"/>
          <w:rFonts w:ascii="Verdana" w:hAnsi="Verdana"/>
          <w:color w:val="000000"/>
          <w:sz w:val="20"/>
          <w:szCs w:val="20"/>
        </w:rPr>
      </w:pPr>
      <w:ins w:id="27" w:author="Unknown">
        <w:r>
          <w:rPr>
            <w:rFonts w:ascii="Verdana" w:hAnsi="Verdana"/>
            <w:color w:val="000000"/>
            <w:sz w:val="20"/>
            <w:szCs w:val="20"/>
            <w:bdr w:val="none" w:sz="0" w:space="0" w:color="auto" w:frame="1"/>
          </w:rPr>
          <w:t>}  </w:t>
        </w:r>
      </w:ins>
    </w:p>
    <w:p w:rsidR="000D495D" w:rsidRDefault="000D495D" w:rsidP="000D495D">
      <w:pPr>
        <w:pStyle w:val="Heading3"/>
        <w:shd w:val="clear" w:color="auto" w:fill="FFFFFF"/>
        <w:spacing w:line="312" w:lineRule="atLeast"/>
        <w:jc w:val="both"/>
        <w:rPr>
          <w:ins w:id="28" w:author="Unknown"/>
          <w:rFonts w:ascii="Helvetica" w:hAnsi="Helvetica" w:cs="Helvetica"/>
          <w:color w:val="610B4B"/>
          <w:sz w:val="29"/>
          <w:szCs w:val="29"/>
        </w:rPr>
      </w:pPr>
      <w:ins w:id="29" w:author="Unknown">
        <w:r>
          <w:rPr>
            <w:rFonts w:ascii="Helvetica" w:hAnsi="Helvetica" w:cs="Helvetica"/>
            <w:b/>
            <w:bCs/>
            <w:color w:val="610B4B"/>
            <w:sz w:val="29"/>
            <w:szCs w:val="29"/>
          </w:rPr>
          <w:t>Role of Private Constructor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0D495D" w:rsidRDefault="000D495D" w:rsidP="000D495D">
      <w:pPr>
        <w:numPr>
          <w:ilvl w:val="0"/>
          <w:numId w:val="21"/>
        </w:numPr>
        <w:shd w:val="clear" w:color="auto" w:fill="FFFFFF"/>
        <w:spacing w:after="0" w:line="345" w:lineRule="atLeast"/>
        <w:ind w:left="0"/>
        <w:jc w:val="both"/>
        <w:rPr>
          <w:ins w:id="30" w:author="Unknown"/>
          <w:rFonts w:ascii="Verdana" w:hAnsi="Verdana" w:cs="Times New Roman"/>
          <w:color w:val="000000"/>
          <w:sz w:val="20"/>
          <w:szCs w:val="20"/>
        </w:rPr>
      </w:pPr>
      <w:ins w:id="3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1"/>
        </w:numPr>
        <w:shd w:val="clear" w:color="auto" w:fill="FFFFFF"/>
        <w:spacing w:after="0" w:line="345" w:lineRule="atLeast"/>
        <w:ind w:left="0"/>
        <w:jc w:val="both"/>
        <w:rPr>
          <w:ins w:id="32" w:author="Unknown"/>
          <w:rFonts w:ascii="Verdana" w:hAnsi="Verdana"/>
          <w:color w:val="000000"/>
          <w:sz w:val="20"/>
          <w:szCs w:val="20"/>
        </w:rPr>
      </w:pPr>
      <w:ins w:id="33"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4" w:author="Unknown"/>
          <w:rFonts w:ascii="Verdana" w:hAnsi="Verdana"/>
          <w:color w:val="000000"/>
          <w:sz w:val="20"/>
          <w:szCs w:val="20"/>
        </w:rPr>
      </w:pPr>
      <w:ins w:id="35" w:author="Unknown">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6" w:author="Unknown"/>
          <w:rFonts w:ascii="Verdana" w:hAnsi="Verdana"/>
          <w:color w:val="000000"/>
          <w:sz w:val="20"/>
          <w:szCs w:val="20"/>
        </w:rPr>
      </w:pPr>
      <w:ins w:id="37" w:author="Unknown">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38" w:author="Unknown"/>
          <w:rFonts w:ascii="Verdana" w:hAnsi="Verdana"/>
          <w:color w:val="000000"/>
          <w:sz w:val="20"/>
          <w:szCs w:val="20"/>
        </w:rPr>
      </w:pPr>
      <w:ins w:id="3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ins>
    </w:p>
    <w:p w:rsidR="000D495D" w:rsidRDefault="000D495D" w:rsidP="000D495D">
      <w:pPr>
        <w:numPr>
          <w:ilvl w:val="0"/>
          <w:numId w:val="21"/>
        </w:numPr>
        <w:shd w:val="clear" w:color="auto" w:fill="FFFFFF"/>
        <w:spacing w:after="0" w:line="345" w:lineRule="atLeast"/>
        <w:ind w:left="0"/>
        <w:jc w:val="both"/>
        <w:rPr>
          <w:ins w:id="40" w:author="Unknown"/>
          <w:rFonts w:ascii="Verdana" w:hAnsi="Verdana"/>
          <w:color w:val="000000"/>
          <w:sz w:val="20"/>
          <w:szCs w:val="20"/>
        </w:rPr>
      </w:pPr>
      <w:ins w:id="4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42" w:author="Unknown"/>
          <w:rFonts w:ascii="Verdana" w:hAnsi="Verdana"/>
          <w:color w:val="000000"/>
          <w:sz w:val="20"/>
          <w:szCs w:val="20"/>
        </w:rPr>
      </w:pPr>
      <w:ins w:id="43" w:author="Unknown">
        <w:r>
          <w:rPr>
            <w:rFonts w:ascii="Verdana" w:hAnsi="Verdana"/>
            <w:color w:val="000000"/>
            <w:sz w:val="20"/>
            <w:szCs w:val="20"/>
            <w:bdr w:val="none" w:sz="0" w:space="0" w:color="auto" w:frame="1"/>
          </w:rPr>
          <w:lastRenderedPageBreak/>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1"/>
        </w:numPr>
        <w:shd w:val="clear" w:color="auto" w:fill="FFFFFF"/>
        <w:spacing w:after="0" w:line="345" w:lineRule="atLeast"/>
        <w:ind w:left="0"/>
        <w:jc w:val="both"/>
        <w:rPr>
          <w:ins w:id="44" w:author="Unknown"/>
          <w:rFonts w:ascii="Verdana" w:hAnsi="Verdana"/>
          <w:color w:val="000000"/>
          <w:sz w:val="20"/>
          <w:szCs w:val="20"/>
        </w:rPr>
      </w:pPr>
      <w:ins w:id="45" w:author="Unknown">
        <w:r>
          <w:rPr>
            <w:rFonts w:ascii="Verdana" w:hAnsi="Verdana"/>
            <w:color w:val="000000"/>
            <w:sz w:val="20"/>
            <w:szCs w:val="20"/>
            <w:bdr w:val="none" w:sz="0" w:space="0" w:color="auto" w:frame="1"/>
          </w:rPr>
          <w:t> }  </w:t>
        </w:r>
      </w:ins>
    </w:p>
    <w:p w:rsidR="000D495D" w:rsidRDefault="000D495D" w:rsidP="000D495D">
      <w:pPr>
        <w:numPr>
          <w:ilvl w:val="0"/>
          <w:numId w:val="21"/>
        </w:numPr>
        <w:shd w:val="clear" w:color="auto" w:fill="FFFFFF"/>
        <w:spacing w:after="0" w:line="345" w:lineRule="atLeast"/>
        <w:ind w:left="0"/>
        <w:jc w:val="both"/>
        <w:rPr>
          <w:ins w:id="46" w:author="Unknown"/>
          <w:rFonts w:ascii="Verdana" w:hAnsi="Verdana"/>
          <w:color w:val="000000"/>
          <w:sz w:val="20"/>
          <w:szCs w:val="20"/>
        </w:rPr>
      </w:pPr>
      <w:ins w:id="47" w:author="Unknown">
        <w:r>
          <w:rPr>
            <w:rFonts w:ascii="Verdana" w:hAnsi="Verdana"/>
            <w:color w:val="000000"/>
            <w:sz w:val="20"/>
            <w:szCs w:val="20"/>
            <w:bdr w:val="none" w:sz="0" w:space="0" w:color="auto" w:frame="1"/>
          </w:rPr>
          <w:t>}  </w:t>
        </w:r>
      </w:ins>
    </w:p>
    <w:p w:rsidR="000D495D" w:rsidRDefault="000D495D" w:rsidP="000D495D">
      <w:pPr>
        <w:pStyle w:val="Heading4"/>
        <w:pBdr>
          <w:top w:val="single" w:sz="6" w:space="11" w:color="FFC0CB"/>
          <w:left w:val="single" w:sz="18" w:space="30" w:color="FFA500"/>
          <w:bottom w:val="single" w:sz="6" w:space="11" w:color="FFC0CB"/>
          <w:right w:val="single" w:sz="6" w:space="11" w:color="FFC0CB"/>
        </w:pBdr>
        <w:shd w:val="clear" w:color="auto" w:fill="FFFFFF"/>
        <w:jc w:val="both"/>
        <w:rPr>
          <w:ins w:id="48" w:author="Unknown"/>
          <w:rFonts w:ascii="Arial" w:hAnsi="Arial" w:cs="Arial"/>
          <w:color w:val="008000"/>
          <w:sz w:val="21"/>
          <w:szCs w:val="21"/>
        </w:rPr>
      </w:pPr>
      <w:ins w:id="49" w:author="Unknown">
        <w:r>
          <w:rPr>
            <w:rFonts w:ascii="Arial" w:hAnsi="Arial" w:cs="Arial"/>
            <w:color w:val="008000"/>
            <w:sz w:val="21"/>
            <w:szCs w:val="21"/>
          </w:rPr>
          <w:t>Note: A class cannot be private or protected except nested class.</w:t>
        </w:r>
      </w:ins>
    </w:p>
    <w:p w:rsidR="000D495D" w:rsidRDefault="00003A8E" w:rsidP="000D495D">
      <w:pPr>
        <w:rPr>
          <w:ins w:id="50" w:author="Unknown"/>
          <w:rFonts w:ascii="Times New Roman" w:hAnsi="Times New Roman" w:cs="Times New Roman"/>
          <w:color w:val="auto"/>
          <w:sz w:val="24"/>
          <w:szCs w:val="24"/>
        </w:rPr>
      </w:pPr>
      <w:ins w:id="51" w:author="Unknown">
        <w:r>
          <w:pict>
            <v:rect id="_x0000_i1026" style="width:0;height:.75pt" o:hrstd="t" o:hrnoshade="t" o:hr="t" fillcolor="#d4d4d4" stroked="f"/>
          </w:pict>
        </w:r>
      </w:ins>
    </w:p>
    <w:p w:rsidR="000D495D" w:rsidRDefault="000D495D" w:rsidP="000D495D">
      <w:pPr>
        <w:pStyle w:val="Heading3"/>
        <w:shd w:val="clear" w:color="auto" w:fill="FFFFFF"/>
        <w:spacing w:line="312" w:lineRule="atLeast"/>
        <w:jc w:val="both"/>
        <w:rPr>
          <w:ins w:id="52" w:author="Unknown"/>
          <w:rFonts w:ascii="Helvetica" w:hAnsi="Helvetica" w:cs="Helvetica"/>
          <w:color w:val="610B38"/>
          <w:sz w:val="38"/>
          <w:szCs w:val="38"/>
        </w:rPr>
      </w:pPr>
      <w:ins w:id="53" w:author="Unknown">
        <w:r>
          <w:rPr>
            <w:rFonts w:ascii="Helvetica" w:hAnsi="Helvetica" w:cs="Helvetica"/>
            <w:b/>
            <w:bCs/>
            <w:color w:val="610B38"/>
            <w:sz w:val="38"/>
            <w:szCs w:val="38"/>
          </w:rPr>
          <w:t xml:space="preserve">2) </w:t>
        </w:r>
        <w:proofErr w:type="gramStart"/>
        <w:r>
          <w:rPr>
            <w:rFonts w:ascii="Helvetica" w:hAnsi="Helvetica" w:cs="Helvetica"/>
            <w:b/>
            <w:bCs/>
            <w:color w:val="610B38"/>
            <w:sz w:val="38"/>
            <w:szCs w:val="38"/>
          </w:rPr>
          <w:t>default</w:t>
        </w:r>
        <w:proofErr w:type="gramEnd"/>
        <w:r>
          <w:rPr>
            <w:rFonts w:ascii="Helvetica" w:hAnsi="Helvetica" w:cs="Helvetica"/>
            <w:b/>
            <w:bCs/>
            <w:color w:val="610B38"/>
            <w:sz w:val="38"/>
            <w:szCs w:val="38"/>
          </w:rPr>
          <w:t xml:space="preserv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If you don't use any modifier, it is treated as</w:t>
            </w:r>
            <w:r>
              <w:rPr>
                <w:rStyle w:val="apple-converted-space"/>
                <w:rFonts w:ascii="Verdana" w:hAnsi="Verdana"/>
                <w:color w:val="000000"/>
                <w:sz w:val="20"/>
                <w:szCs w:val="20"/>
              </w:rPr>
              <w:t> </w:t>
            </w:r>
            <w:r>
              <w:rPr>
                <w:rFonts w:ascii="Verdana" w:hAnsi="Verdana"/>
                <w:b/>
                <w:bCs/>
                <w:color w:val="000000"/>
                <w:sz w:val="20"/>
                <w:szCs w:val="20"/>
              </w:rPr>
              <w:t>default</w:t>
            </w:r>
            <w:r>
              <w:rPr>
                <w:rStyle w:val="apple-converted-space"/>
                <w:rFonts w:ascii="Verdana" w:hAnsi="Verdana"/>
                <w:color w:val="000000"/>
                <w:sz w:val="20"/>
                <w:szCs w:val="20"/>
              </w:rPr>
              <w:t> </w:t>
            </w:r>
            <w:proofErr w:type="spellStart"/>
            <w:r>
              <w:rPr>
                <w:rFonts w:ascii="Verdana" w:hAnsi="Verdana"/>
                <w:color w:val="000000"/>
                <w:sz w:val="20"/>
                <w:szCs w:val="20"/>
              </w:rPr>
              <w:t>bydefault</w:t>
            </w:r>
            <w:proofErr w:type="spellEnd"/>
            <w:r>
              <w:rPr>
                <w:rFonts w:ascii="Verdana" w:hAnsi="Verdana"/>
                <w:color w:val="000000"/>
                <w:sz w:val="20"/>
                <w:szCs w:val="20"/>
              </w:rPr>
              <w:t>. The default modifier is accessible only within package.</w:t>
            </w:r>
          </w:p>
        </w:tc>
      </w:tr>
    </w:tbl>
    <w:p w:rsidR="000D495D" w:rsidRDefault="000D495D" w:rsidP="000D495D">
      <w:pPr>
        <w:pStyle w:val="Heading3"/>
        <w:shd w:val="clear" w:color="auto" w:fill="FFFFFF"/>
        <w:jc w:val="both"/>
        <w:rPr>
          <w:ins w:id="54" w:author="Unknown"/>
          <w:rFonts w:ascii="Tahoma" w:hAnsi="Tahoma" w:cs="Tahoma"/>
          <w:color w:val="610B4B"/>
          <w:sz w:val="33"/>
          <w:szCs w:val="33"/>
        </w:rPr>
      </w:pPr>
      <w:ins w:id="55" w:author="Unknown">
        <w:r>
          <w:rPr>
            <w:rFonts w:ascii="Tahoma" w:hAnsi="Tahoma" w:cs="Tahoma"/>
            <w:b/>
            <w:bCs/>
            <w:color w:val="610B4B"/>
            <w:sz w:val="33"/>
            <w:szCs w:val="33"/>
          </w:rPr>
          <w:t>Example of default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tc>
      </w:tr>
    </w:tbl>
    <w:p w:rsidR="000D495D" w:rsidRDefault="000D495D" w:rsidP="000D495D">
      <w:pPr>
        <w:numPr>
          <w:ilvl w:val="0"/>
          <w:numId w:val="22"/>
        </w:numPr>
        <w:shd w:val="clear" w:color="auto" w:fill="FFFFFF"/>
        <w:spacing w:after="0" w:line="345" w:lineRule="atLeast"/>
        <w:ind w:left="0"/>
        <w:jc w:val="both"/>
        <w:rPr>
          <w:ins w:id="56" w:author="Unknown"/>
          <w:rFonts w:ascii="Verdana" w:hAnsi="Verdana" w:cs="Times New Roman"/>
          <w:color w:val="000000"/>
          <w:sz w:val="20"/>
          <w:szCs w:val="20"/>
        </w:rPr>
      </w:pPr>
      <w:ins w:id="57"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2"/>
        </w:numPr>
        <w:shd w:val="clear" w:color="auto" w:fill="FFFFFF"/>
        <w:spacing w:after="0" w:line="345" w:lineRule="atLeast"/>
        <w:ind w:left="0"/>
        <w:jc w:val="both"/>
        <w:rPr>
          <w:ins w:id="58" w:author="Unknown"/>
          <w:rFonts w:ascii="Verdana" w:hAnsi="Verdana"/>
          <w:color w:val="000000"/>
          <w:sz w:val="20"/>
          <w:szCs w:val="20"/>
        </w:rPr>
      </w:pPr>
      <w:ins w:id="5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2"/>
        </w:numPr>
        <w:shd w:val="clear" w:color="auto" w:fill="FFFFFF"/>
        <w:spacing w:after="0" w:line="345" w:lineRule="atLeast"/>
        <w:ind w:left="0"/>
        <w:jc w:val="both"/>
        <w:rPr>
          <w:ins w:id="60" w:author="Unknown"/>
          <w:rFonts w:ascii="Verdana" w:hAnsi="Verdana"/>
          <w:color w:val="000000"/>
          <w:sz w:val="20"/>
          <w:szCs w:val="20"/>
        </w:rPr>
      </w:pPr>
      <w:ins w:id="6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2"/>
        </w:numPr>
        <w:shd w:val="clear" w:color="auto" w:fill="FFFFFF"/>
        <w:spacing w:after="0" w:line="345" w:lineRule="atLeast"/>
        <w:ind w:left="0"/>
        <w:jc w:val="both"/>
        <w:rPr>
          <w:ins w:id="62" w:author="Unknown"/>
          <w:rFonts w:ascii="Verdana" w:hAnsi="Verdana"/>
          <w:color w:val="000000"/>
          <w:sz w:val="20"/>
          <w:szCs w:val="20"/>
        </w:rPr>
      </w:pPr>
      <w:ins w:id="63"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2"/>
        </w:numPr>
        <w:shd w:val="clear" w:color="auto" w:fill="FFFFFF"/>
        <w:spacing w:after="0" w:line="345" w:lineRule="atLeast"/>
        <w:ind w:left="0"/>
        <w:jc w:val="both"/>
        <w:rPr>
          <w:ins w:id="64" w:author="Unknown"/>
          <w:rFonts w:ascii="Verdana" w:hAnsi="Verdana"/>
          <w:color w:val="000000"/>
          <w:sz w:val="20"/>
          <w:szCs w:val="20"/>
        </w:rPr>
      </w:pPr>
      <w:ins w:id="65" w:author="Unknown">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66" w:author="Unknown"/>
          <w:rFonts w:ascii="Verdana" w:hAnsi="Verdana"/>
          <w:color w:val="000000"/>
          <w:sz w:val="20"/>
          <w:szCs w:val="20"/>
        </w:rPr>
      </w:pPr>
      <w:ins w:id="67"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68" w:author="Unknown"/>
          <w:rFonts w:ascii="Verdana" w:hAnsi="Verdana"/>
          <w:color w:val="000000"/>
          <w:sz w:val="20"/>
          <w:szCs w:val="20"/>
        </w:rPr>
      </w:pPr>
      <w:ins w:id="6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70" w:author="Unknown"/>
          <w:rFonts w:ascii="Verdana" w:hAnsi="Verdana"/>
          <w:color w:val="000000"/>
          <w:sz w:val="20"/>
          <w:szCs w:val="20"/>
        </w:rPr>
      </w:pPr>
      <w:proofErr w:type="gramStart"/>
      <w:ins w:id="71"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ins>
    </w:p>
    <w:p w:rsidR="000D495D" w:rsidRDefault="000D495D" w:rsidP="000D495D">
      <w:pPr>
        <w:numPr>
          <w:ilvl w:val="0"/>
          <w:numId w:val="23"/>
        </w:numPr>
        <w:shd w:val="clear" w:color="auto" w:fill="FFFFFF"/>
        <w:spacing w:after="0" w:line="345" w:lineRule="atLeast"/>
        <w:ind w:left="0"/>
        <w:jc w:val="both"/>
        <w:rPr>
          <w:ins w:id="72" w:author="Unknown"/>
          <w:rFonts w:ascii="Verdana" w:hAnsi="Verdana"/>
          <w:color w:val="000000"/>
          <w:sz w:val="20"/>
          <w:szCs w:val="20"/>
        </w:rPr>
      </w:pPr>
      <w:ins w:id="73"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ins>
    </w:p>
    <w:p w:rsidR="000D495D" w:rsidRDefault="000D495D" w:rsidP="000D495D">
      <w:pPr>
        <w:numPr>
          <w:ilvl w:val="0"/>
          <w:numId w:val="23"/>
        </w:numPr>
        <w:shd w:val="clear" w:color="auto" w:fill="FFFFFF"/>
        <w:spacing w:after="0" w:line="345" w:lineRule="atLeast"/>
        <w:ind w:left="0"/>
        <w:jc w:val="both"/>
        <w:rPr>
          <w:ins w:id="74" w:author="Unknown"/>
          <w:rFonts w:ascii="Verdana" w:hAnsi="Verdana"/>
          <w:color w:val="000000"/>
          <w:sz w:val="20"/>
          <w:szCs w:val="20"/>
        </w:rPr>
      </w:pPr>
      <w:ins w:id="75"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76" w:author="Unknown"/>
          <w:rFonts w:ascii="Verdana" w:hAnsi="Verdana"/>
          <w:color w:val="000000"/>
          <w:sz w:val="20"/>
          <w:szCs w:val="20"/>
        </w:rPr>
      </w:pPr>
      <w:ins w:id="77" w:author="Unknown">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78" w:author="Unknown"/>
          <w:rFonts w:ascii="Verdana" w:hAnsi="Verdana"/>
          <w:color w:val="000000"/>
          <w:sz w:val="20"/>
          <w:szCs w:val="20"/>
        </w:rPr>
      </w:pPr>
      <w:ins w:id="79" w:author="Unknown">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ins>
    </w:p>
    <w:p w:rsidR="000D495D" w:rsidRDefault="000D495D" w:rsidP="000D495D">
      <w:pPr>
        <w:numPr>
          <w:ilvl w:val="0"/>
          <w:numId w:val="23"/>
        </w:numPr>
        <w:shd w:val="clear" w:color="auto" w:fill="FFFFFF"/>
        <w:spacing w:after="0" w:line="345" w:lineRule="atLeast"/>
        <w:ind w:left="0"/>
        <w:jc w:val="both"/>
        <w:rPr>
          <w:ins w:id="80" w:author="Unknown"/>
          <w:rFonts w:ascii="Verdana" w:hAnsi="Verdana"/>
          <w:color w:val="000000"/>
          <w:sz w:val="20"/>
          <w:szCs w:val="20"/>
        </w:rPr>
      </w:pPr>
      <w:ins w:id="81" w:author="Unknown">
        <w:r>
          <w:rPr>
            <w:rFonts w:ascii="Verdana" w:hAnsi="Verdana"/>
            <w:color w:val="000000"/>
            <w:sz w:val="20"/>
            <w:szCs w:val="20"/>
            <w:bdr w:val="none" w:sz="0" w:space="0" w:color="auto" w:frame="1"/>
          </w:rPr>
          <w:t>  }  </w:t>
        </w:r>
      </w:ins>
    </w:p>
    <w:p w:rsidR="000D495D" w:rsidRDefault="000D495D" w:rsidP="000D495D">
      <w:pPr>
        <w:numPr>
          <w:ilvl w:val="0"/>
          <w:numId w:val="23"/>
        </w:numPr>
        <w:shd w:val="clear" w:color="auto" w:fill="FFFFFF"/>
        <w:spacing w:after="0" w:line="345" w:lineRule="atLeast"/>
        <w:ind w:left="0"/>
        <w:jc w:val="both"/>
        <w:rPr>
          <w:ins w:id="82" w:author="Unknown"/>
          <w:rFonts w:ascii="Verdana" w:hAnsi="Verdana"/>
          <w:color w:val="000000"/>
          <w:sz w:val="20"/>
          <w:szCs w:val="20"/>
        </w:rPr>
      </w:pPr>
      <w:ins w:id="83" w:author="Unknown">
        <w:r>
          <w:rPr>
            <w:rFonts w:ascii="Verdana" w:hAnsi="Verdana"/>
            <w:color w:val="000000"/>
            <w:sz w:val="20"/>
            <w:szCs w:val="20"/>
            <w:bdr w:val="none" w:sz="0" w:space="0" w:color="auto" w:frame="1"/>
          </w:rPr>
          <w:t>}  </w:t>
        </w:r>
      </w:ins>
    </w:p>
    <w:p w:rsidR="000D495D" w:rsidRDefault="000D495D" w:rsidP="000D495D">
      <w:pPr>
        <w:pStyle w:val="NormalWeb"/>
        <w:shd w:val="clear" w:color="auto" w:fill="FFFFFF"/>
        <w:jc w:val="both"/>
        <w:rPr>
          <w:ins w:id="84" w:author="Unknown"/>
          <w:rFonts w:ascii="Verdana" w:hAnsi="Verdana"/>
          <w:color w:val="000000"/>
          <w:sz w:val="20"/>
          <w:szCs w:val="20"/>
        </w:rPr>
      </w:pPr>
      <w:ins w:id="85" w:author="Unknown">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ins>
    </w:p>
    <w:p w:rsidR="000D495D" w:rsidRDefault="00003A8E" w:rsidP="000D495D">
      <w:pPr>
        <w:rPr>
          <w:ins w:id="86" w:author="Unknown"/>
          <w:rFonts w:ascii="Times New Roman" w:hAnsi="Times New Roman"/>
          <w:color w:val="auto"/>
          <w:sz w:val="24"/>
          <w:szCs w:val="24"/>
        </w:rPr>
      </w:pPr>
      <w:ins w:id="87" w:author="Unknown">
        <w:r>
          <w:pict>
            <v:rect id="_x0000_i1027" style="width:0;height:.75pt" o:hrstd="t" o:hrnoshade="t" o:hr="t" fillcolor="#d4d4d4" stroked="f"/>
          </w:pict>
        </w:r>
      </w:ins>
    </w:p>
    <w:p w:rsidR="000D495D" w:rsidRDefault="000D495D" w:rsidP="000D495D">
      <w:pPr>
        <w:pStyle w:val="Heading3"/>
        <w:shd w:val="clear" w:color="auto" w:fill="FFFFFF"/>
        <w:spacing w:line="312" w:lineRule="atLeast"/>
        <w:jc w:val="both"/>
        <w:rPr>
          <w:ins w:id="88" w:author="Unknown"/>
          <w:rFonts w:ascii="Helvetica" w:hAnsi="Helvetica" w:cs="Helvetica"/>
          <w:color w:val="610B38"/>
          <w:sz w:val="38"/>
          <w:szCs w:val="38"/>
        </w:rPr>
      </w:pPr>
      <w:ins w:id="89" w:author="Unknown">
        <w:r>
          <w:rPr>
            <w:rFonts w:ascii="Helvetica" w:hAnsi="Helvetica" w:cs="Helvetica"/>
            <w:b/>
            <w:bCs/>
            <w:color w:val="610B38"/>
            <w:sz w:val="38"/>
            <w:szCs w:val="38"/>
          </w:rPr>
          <w:lastRenderedPageBreak/>
          <w:t xml:space="preserve">3) </w:t>
        </w:r>
        <w:proofErr w:type="gramStart"/>
        <w:r>
          <w:rPr>
            <w:rFonts w:ascii="Helvetica" w:hAnsi="Helvetica" w:cs="Helvetica"/>
            <w:b/>
            <w:bCs/>
            <w:color w:val="610B38"/>
            <w:sz w:val="38"/>
            <w:szCs w:val="38"/>
          </w:rPr>
          <w:t>protected</w:t>
        </w:r>
        <w:proofErr w:type="gramEnd"/>
        <w:r>
          <w:rPr>
            <w:rFonts w:ascii="Helvetica" w:hAnsi="Helvetica" w:cs="Helvetica"/>
            <w:b/>
            <w:bCs/>
            <w:color w:val="610B38"/>
            <w:sz w:val="38"/>
            <w:szCs w:val="38"/>
          </w:rPr>
          <w:t xml:space="preserve"> access modifier</w:t>
        </w:r>
      </w:ins>
    </w:p>
    <w:p w:rsidR="000D495D" w:rsidRDefault="000D495D" w:rsidP="000D495D">
      <w:pPr>
        <w:pStyle w:val="NormalWeb"/>
        <w:shd w:val="clear" w:color="auto" w:fill="FFFFFF"/>
        <w:jc w:val="both"/>
        <w:rPr>
          <w:ins w:id="90" w:author="Unknown"/>
          <w:rFonts w:ascii="Verdana" w:hAnsi="Verdana"/>
          <w:color w:val="000000"/>
          <w:sz w:val="20"/>
          <w:szCs w:val="20"/>
        </w:rPr>
      </w:pPr>
      <w:ins w:id="91" w:author="Unknown">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protected access modifier</w:t>
        </w:r>
        <w:r>
          <w:rPr>
            <w:rStyle w:val="apple-converted-space"/>
            <w:rFonts w:ascii="Verdana" w:hAnsi="Verdana"/>
            <w:color w:val="000000"/>
            <w:sz w:val="20"/>
            <w:szCs w:val="20"/>
          </w:rPr>
          <w:t> </w:t>
        </w:r>
        <w:r>
          <w:rPr>
            <w:rFonts w:ascii="Verdana" w:hAnsi="Verdana"/>
            <w:color w:val="000000"/>
            <w:sz w:val="20"/>
            <w:szCs w:val="20"/>
          </w:rPr>
          <w:t>is accessible within package and outside the package but through inheritance only.</w:t>
        </w:r>
      </w:ins>
    </w:p>
    <w:p w:rsidR="000D495D" w:rsidRDefault="000D495D" w:rsidP="000D495D">
      <w:pPr>
        <w:pStyle w:val="NormalWeb"/>
        <w:shd w:val="clear" w:color="auto" w:fill="FFFFFF"/>
        <w:jc w:val="both"/>
        <w:rPr>
          <w:ins w:id="92" w:author="Unknown"/>
          <w:rFonts w:ascii="Verdana" w:hAnsi="Verdana"/>
          <w:color w:val="000000"/>
          <w:sz w:val="20"/>
          <w:szCs w:val="20"/>
        </w:rPr>
      </w:pPr>
      <w:ins w:id="93" w:author="Unknown">
        <w:r>
          <w:rPr>
            <w:rFonts w:ascii="Verdana" w:hAnsi="Verdana"/>
            <w:color w:val="000000"/>
            <w:sz w:val="20"/>
            <w:szCs w:val="20"/>
          </w:rPr>
          <w:t>The protected access modifier can be applied on the data member, method and constructor. It can't be applied on the class.</w:t>
        </w:r>
      </w:ins>
    </w:p>
    <w:p w:rsidR="000D495D" w:rsidRDefault="000D495D" w:rsidP="000D495D">
      <w:pPr>
        <w:pStyle w:val="Heading3"/>
        <w:shd w:val="clear" w:color="auto" w:fill="FFFFFF"/>
        <w:jc w:val="both"/>
        <w:rPr>
          <w:ins w:id="94" w:author="Unknown"/>
          <w:rFonts w:ascii="Tahoma" w:hAnsi="Tahoma" w:cs="Tahoma"/>
          <w:color w:val="610B4B"/>
          <w:sz w:val="33"/>
          <w:szCs w:val="33"/>
        </w:rPr>
      </w:pPr>
      <w:ins w:id="95" w:author="Unknown">
        <w:r>
          <w:rPr>
            <w:rFonts w:ascii="Tahoma" w:hAnsi="Tahoma" w:cs="Tahoma"/>
            <w:b/>
            <w:bCs/>
            <w:color w:val="610B4B"/>
            <w:sz w:val="33"/>
            <w:szCs w:val="33"/>
          </w:rPr>
          <w:t>Example of protected access modifier</w:t>
        </w:r>
      </w:ins>
    </w:p>
    <w:p w:rsidR="000D495D" w:rsidRDefault="000D495D" w:rsidP="000D495D">
      <w:pPr>
        <w:pStyle w:val="NormalWeb"/>
        <w:shd w:val="clear" w:color="auto" w:fill="FFFFFF"/>
        <w:jc w:val="both"/>
        <w:rPr>
          <w:ins w:id="96" w:author="Unknown"/>
          <w:rFonts w:ascii="Verdana" w:hAnsi="Verdana"/>
          <w:color w:val="000000"/>
          <w:sz w:val="20"/>
          <w:szCs w:val="20"/>
        </w:rPr>
      </w:pPr>
      <w:ins w:id="97" w:author="Unknown">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ins>
    </w:p>
    <w:p w:rsidR="000D495D" w:rsidRDefault="000D495D" w:rsidP="000D495D">
      <w:pPr>
        <w:numPr>
          <w:ilvl w:val="0"/>
          <w:numId w:val="24"/>
        </w:numPr>
        <w:shd w:val="clear" w:color="auto" w:fill="FFFFFF"/>
        <w:spacing w:after="0" w:line="345" w:lineRule="atLeast"/>
        <w:ind w:left="0"/>
        <w:jc w:val="both"/>
        <w:rPr>
          <w:ins w:id="98" w:author="Unknown"/>
          <w:rFonts w:ascii="Verdana" w:hAnsi="Verdana"/>
          <w:color w:val="000000"/>
          <w:sz w:val="20"/>
          <w:szCs w:val="20"/>
        </w:rPr>
      </w:pPr>
      <w:ins w:id="99"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4"/>
        </w:numPr>
        <w:shd w:val="clear" w:color="auto" w:fill="FFFFFF"/>
        <w:spacing w:after="0" w:line="345" w:lineRule="atLeast"/>
        <w:ind w:left="0"/>
        <w:jc w:val="both"/>
        <w:rPr>
          <w:ins w:id="100" w:author="Unknown"/>
          <w:rFonts w:ascii="Verdana" w:hAnsi="Verdana"/>
          <w:color w:val="000000"/>
          <w:sz w:val="20"/>
          <w:szCs w:val="20"/>
        </w:rPr>
      </w:pPr>
      <w:ins w:id="10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4"/>
        </w:numPr>
        <w:shd w:val="clear" w:color="auto" w:fill="FFFFFF"/>
        <w:spacing w:after="0" w:line="345" w:lineRule="atLeast"/>
        <w:ind w:left="0"/>
        <w:jc w:val="both"/>
        <w:rPr>
          <w:ins w:id="102" w:author="Unknown"/>
          <w:rFonts w:ascii="Verdana" w:hAnsi="Verdana"/>
          <w:color w:val="000000"/>
          <w:sz w:val="20"/>
          <w:szCs w:val="20"/>
        </w:rPr>
      </w:pPr>
      <w:ins w:id="10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4"/>
        </w:numPr>
        <w:shd w:val="clear" w:color="auto" w:fill="FFFFFF"/>
        <w:spacing w:after="0" w:line="345" w:lineRule="atLeast"/>
        <w:ind w:left="0"/>
        <w:jc w:val="both"/>
        <w:rPr>
          <w:ins w:id="104" w:author="Unknown"/>
          <w:rFonts w:ascii="Verdana" w:hAnsi="Verdana"/>
          <w:color w:val="000000"/>
          <w:sz w:val="20"/>
          <w:szCs w:val="20"/>
        </w:rPr>
      </w:pPr>
      <w:ins w:id="105" w:author="Unknown">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4"/>
        </w:numPr>
        <w:shd w:val="clear" w:color="auto" w:fill="FFFFFF"/>
        <w:spacing w:after="0" w:line="345" w:lineRule="atLeast"/>
        <w:ind w:left="0"/>
        <w:jc w:val="both"/>
        <w:rPr>
          <w:ins w:id="106" w:author="Unknown"/>
          <w:rFonts w:ascii="Verdana" w:hAnsi="Verdana"/>
          <w:color w:val="000000"/>
          <w:sz w:val="20"/>
          <w:szCs w:val="20"/>
        </w:rPr>
      </w:pPr>
      <w:ins w:id="107" w:author="Unknown">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08" w:author="Unknown"/>
          <w:rFonts w:ascii="Verdana" w:hAnsi="Verdana"/>
          <w:color w:val="000000"/>
          <w:sz w:val="20"/>
          <w:szCs w:val="20"/>
        </w:rPr>
      </w:pPr>
      <w:ins w:id="109"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10" w:author="Unknown"/>
          <w:rFonts w:ascii="Verdana" w:hAnsi="Verdana"/>
          <w:color w:val="000000"/>
          <w:sz w:val="20"/>
          <w:szCs w:val="20"/>
        </w:rPr>
      </w:pPr>
      <w:ins w:id="11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12" w:author="Unknown"/>
          <w:rFonts w:ascii="Verdana" w:hAnsi="Verdana"/>
          <w:color w:val="000000"/>
          <w:sz w:val="20"/>
          <w:szCs w:val="20"/>
        </w:rPr>
      </w:pPr>
      <w:proofErr w:type="gramStart"/>
      <w:ins w:id="113"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ins>
    </w:p>
    <w:p w:rsidR="000D495D" w:rsidRDefault="000D495D" w:rsidP="000D495D">
      <w:pPr>
        <w:numPr>
          <w:ilvl w:val="0"/>
          <w:numId w:val="25"/>
        </w:numPr>
        <w:shd w:val="clear" w:color="auto" w:fill="FFFFFF"/>
        <w:spacing w:after="0" w:line="345" w:lineRule="atLeast"/>
        <w:ind w:left="0"/>
        <w:jc w:val="both"/>
        <w:rPr>
          <w:ins w:id="114" w:author="Unknown"/>
          <w:rFonts w:ascii="Verdana" w:hAnsi="Verdana"/>
          <w:color w:val="000000"/>
          <w:sz w:val="20"/>
          <w:szCs w:val="20"/>
        </w:rPr>
      </w:pPr>
      <w:ins w:id="115" w:author="Unknown">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16" w:author="Unknown"/>
          <w:rFonts w:ascii="Verdana" w:hAnsi="Verdana"/>
          <w:color w:val="000000"/>
          <w:sz w:val="20"/>
          <w:szCs w:val="20"/>
        </w:rPr>
      </w:pPr>
      <w:ins w:id="117"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ins>
    </w:p>
    <w:p w:rsidR="000D495D" w:rsidRDefault="000D495D" w:rsidP="000D495D">
      <w:pPr>
        <w:numPr>
          <w:ilvl w:val="0"/>
          <w:numId w:val="25"/>
        </w:numPr>
        <w:shd w:val="clear" w:color="auto" w:fill="FFFFFF"/>
        <w:spacing w:after="0" w:line="345" w:lineRule="atLeast"/>
        <w:ind w:left="0"/>
        <w:jc w:val="both"/>
        <w:rPr>
          <w:ins w:id="118" w:author="Unknown"/>
          <w:rFonts w:ascii="Verdana" w:hAnsi="Verdana"/>
          <w:color w:val="000000"/>
          <w:sz w:val="20"/>
          <w:szCs w:val="20"/>
        </w:rPr>
      </w:pPr>
      <w:ins w:id="119"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5"/>
        </w:numPr>
        <w:shd w:val="clear" w:color="auto" w:fill="FFFFFF"/>
        <w:spacing w:after="0" w:line="345" w:lineRule="atLeast"/>
        <w:ind w:left="0"/>
        <w:jc w:val="both"/>
        <w:rPr>
          <w:ins w:id="120" w:author="Unknown"/>
          <w:rFonts w:ascii="Verdana" w:hAnsi="Verdana"/>
          <w:color w:val="000000"/>
          <w:sz w:val="20"/>
          <w:szCs w:val="20"/>
        </w:rPr>
      </w:pPr>
      <w:ins w:id="121" w:author="Unknown">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  </w:t>
        </w:r>
      </w:ins>
    </w:p>
    <w:p w:rsidR="000D495D" w:rsidRDefault="000D495D" w:rsidP="000D495D">
      <w:pPr>
        <w:numPr>
          <w:ilvl w:val="0"/>
          <w:numId w:val="25"/>
        </w:numPr>
        <w:shd w:val="clear" w:color="auto" w:fill="FFFFFF"/>
        <w:spacing w:after="0" w:line="345" w:lineRule="atLeast"/>
        <w:ind w:left="0"/>
        <w:jc w:val="both"/>
        <w:rPr>
          <w:ins w:id="122" w:author="Unknown"/>
          <w:rFonts w:ascii="Verdana" w:hAnsi="Verdana"/>
          <w:color w:val="000000"/>
          <w:sz w:val="20"/>
          <w:szCs w:val="20"/>
        </w:rPr>
      </w:pPr>
      <w:ins w:id="123" w:author="Unknown">
        <w:r>
          <w:rPr>
            <w:rFonts w:ascii="Verdana" w:hAnsi="Verdana"/>
            <w:color w:val="000000"/>
            <w:sz w:val="20"/>
            <w:szCs w:val="20"/>
            <w:bdr w:val="none" w:sz="0" w:space="0" w:color="auto" w:frame="1"/>
          </w:rPr>
          <w:t>   obj.msg();  </w:t>
        </w:r>
      </w:ins>
    </w:p>
    <w:p w:rsidR="000D495D" w:rsidRDefault="000D495D" w:rsidP="000D495D">
      <w:pPr>
        <w:numPr>
          <w:ilvl w:val="0"/>
          <w:numId w:val="25"/>
        </w:numPr>
        <w:shd w:val="clear" w:color="auto" w:fill="FFFFFF"/>
        <w:spacing w:after="0" w:line="345" w:lineRule="atLeast"/>
        <w:ind w:left="0"/>
        <w:jc w:val="both"/>
        <w:rPr>
          <w:ins w:id="124" w:author="Unknown"/>
          <w:rFonts w:ascii="Verdana" w:hAnsi="Verdana"/>
          <w:color w:val="000000"/>
          <w:sz w:val="20"/>
          <w:szCs w:val="20"/>
        </w:rPr>
      </w:pPr>
      <w:ins w:id="125" w:author="Unknown">
        <w:r>
          <w:rPr>
            <w:rFonts w:ascii="Verdana" w:hAnsi="Verdana"/>
            <w:color w:val="000000"/>
            <w:sz w:val="20"/>
            <w:szCs w:val="20"/>
            <w:bdr w:val="none" w:sz="0" w:space="0" w:color="auto" w:frame="1"/>
          </w:rPr>
          <w:t>  }  </w:t>
        </w:r>
      </w:ins>
    </w:p>
    <w:p w:rsidR="000D495D" w:rsidRDefault="000D495D" w:rsidP="000D495D">
      <w:pPr>
        <w:numPr>
          <w:ilvl w:val="0"/>
          <w:numId w:val="25"/>
        </w:numPr>
        <w:shd w:val="clear" w:color="auto" w:fill="FFFFFF"/>
        <w:spacing w:after="0" w:line="345" w:lineRule="atLeast"/>
        <w:ind w:left="0"/>
        <w:jc w:val="both"/>
        <w:rPr>
          <w:ins w:id="126" w:author="Unknown"/>
          <w:rFonts w:ascii="Verdana" w:hAnsi="Verdana"/>
          <w:color w:val="000000"/>
          <w:sz w:val="20"/>
          <w:szCs w:val="20"/>
        </w:rPr>
      </w:pPr>
      <w:ins w:id="127" w:author="Unknown">
        <w:r>
          <w:rPr>
            <w:rFonts w:ascii="Verdana" w:hAnsi="Verdana"/>
            <w:color w:val="000000"/>
            <w:sz w:val="20"/>
            <w:szCs w:val="20"/>
            <w:bdr w:val="none" w:sz="0" w:space="0" w:color="auto" w:frame="1"/>
          </w:rPr>
          <w:t>}  </w:t>
        </w:r>
      </w:ins>
    </w:p>
    <w:p w:rsidR="000D495D" w:rsidRDefault="000D495D" w:rsidP="000D495D">
      <w:pPr>
        <w:pStyle w:val="HTMLPreformatted"/>
        <w:shd w:val="clear" w:color="auto" w:fill="F9FBF9"/>
        <w:jc w:val="both"/>
        <w:rPr>
          <w:ins w:id="128" w:author="Unknown"/>
          <w:color w:val="000000"/>
        </w:rPr>
      </w:pPr>
      <w:proofErr w:type="spellStart"/>
      <w:ins w:id="129" w:author="Unknown">
        <w:r>
          <w:rPr>
            <w:color w:val="000000"/>
          </w:rPr>
          <w:t>Output</w:t>
        </w:r>
        <w:proofErr w:type="gramStart"/>
        <w:r>
          <w:rPr>
            <w:color w:val="000000"/>
          </w:rPr>
          <w:t>:Hello</w:t>
        </w:r>
        <w:proofErr w:type="spellEnd"/>
        <w:proofErr w:type="gramEnd"/>
      </w:ins>
    </w:p>
    <w:p w:rsidR="000D495D" w:rsidRDefault="00003A8E" w:rsidP="000D495D">
      <w:pPr>
        <w:rPr>
          <w:ins w:id="130" w:author="Unknown"/>
          <w:rFonts w:ascii="Times New Roman" w:hAnsi="Times New Roman"/>
          <w:color w:val="auto"/>
          <w:sz w:val="24"/>
          <w:szCs w:val="24"/>
        </w:rPr>
      </w:pPr>
      <w:ins w:id="131" w:author="Unknown">
        <w:r>
          <w:pict>
            <v:rect id="_x0000_i1028" style="width:0;height:.75pt" o:hrstd="t" o:hrnoshade="t" o:hr="t" fillcolor="#d4d4d4" stroked="f"/>
          </w:pict>
        </w:r>
      </w:ins>
    </w:p>
    <w:p w:rsidR="000D495D" w:rsidRDefault="000D495D" w:rsidP="000D495D">
      <w:pPr>
        <w:pStyle w:val="Heading3"/>
        <w:shd w:val="clear" w:color="auto" w:fill="FFFFFF"/>
        <w:spacing w:line="312" w:lineRule="atLeast"/>
        <w:jc w:val="both"/>
        <w:rPr>
          <w:ins w:id="132" w:author="Unknown"/>
          <w:rFonts w:ascii="Helvetica" w:hAnsi="Helvetica" w:cs="Helvetica"/>
          <w:color w:val="610B38"/>
          <w:sz w:val="38"/>
          <w:szCs w:val="38"/>
        </w:rPr>
      </w:pPr>
      <w:ins w:id="133" w:author="Unknown">
        <w:r>
          <w:rPr>
            <w:rFonts w:ascii="Helvetica" w:hAnsi="Helvetica" w:cs="Helvetica"/>
            <w:b/>
            <w:bCs/>
            <w:color w:val="610B38"/>
            <w:sz w:val="38"/>
            <w:szCs w:val="38"/>
          </w:rPr>
          <w:t xml:space="preserve">4) </w:t>
        </w:r>
        <w:proofErr w:type="gramStart"/>
        <w:r>
          <w:rPr>
            <w:rFonts w:ascii="Helvetica" w:hAnsi="Helvetica" w:cs="Helvetica"/>
            <w:b/>
            <w:bCs/>
            <w:color w:val="610B38"/>
            <w:sz w:val="38"/>
            <w:szCs w:val="38"/>
          </w:rPr>
          <w:t>public</w:t>
        </w:r>
        <w:proofErr w:type="gramEnd"/>
        <w:r>
          <w:rPr>
            <w:rFonts w:ascii="Helvetica" w:hAnsi="Helvetica" w:cs="Helvetica"/>
            <w:b/>
            <w:bCs/>
            <w:color w:val="610B38"/>
            <w:sz w:val="38"/>
            <w:szCs w:val="38"/>
          </w:rPr>
          <w:t xml:space="preserve"> access modifier</w:t>
        </w:r>
      </w:ins>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495D" w:rsidTr="000D495D">
        <w:trPr>
          <w:tblCellSpacing w:w="15" w:type="dxa"/>
        </w:trPr>
        <w:tc>
          <w:tcPr>
            <w:tcW w:w="0" w:type="auto"/>
            <w:shd w:val="clear" w:color="auto" w:fill="FFFFFF"/>
            <w:vAlign w:val="cente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public access modifier</w:t>
            </w:r>
            <w:r>
              <w:rPr>
                <w:rStyle w:val="apple-converted-space"/>
                <w:rFonts w:ascii="Verdana" w:hAnsi="Verdana"/>
                <w:color w:val="000000"/>
                <w:sz w:val="20"/>
                <w:szCs w:val="20"/>
              </w:rPr>
              <w:t> </w:t>
            </w:r>
            <w:r>
              <w:rPr>
                <w:rFonts w:ascii="Verdana" w:hAnsi="Verdana"/>
                <w:color w:val="000000"/>
                <w:sz w:val="20"/>
                <w:szCs w:val="20"/>
              </w:rPr>
              <w:t>is accessible everywhere. It has the widest scope among all other modifiers.</w:t>
            </w:r>
          </w:p>
        </w:tc>
      </w:tr>
    </w:tbl>
    <w:p w:rsidR="000D495D" w:rsidRDefault="000D495D" w:rsidP="000D495D">
      <w:pPr>
        <w:pStyle w:val="Heading3"/>
        <w:shd w:val="clear" w:color="auto" w:fill="FFFFFF"/>
        <w:jc w:val="both"/>
        <w:rPr>
          <w:ins w:id="134" w:author="Unknown"/>
          <w:rFonts w:ascii="Tahoma" w:hAnsi="Tahoma" w:cs="Tahoma"/>
          <w:color w:val="610B4B"/>
          <w:sz w:val="33"/>
          <w:szCs w:val="33"/>
        </w:rPr>
      </w:pPr>
      <w:ins w:id="135" w:author="Unknown">
        <w:r>
          <w:rPr>
            <w:rFonts w:ascii="Tahoma" w:hAnsi="Tahoma" w:cs="Tahoma"/>
            <w:b/>
            <w:bCs/>
            <w:color w:val="610B4B"/>
            <w:sz w:val="33"/>
            <w:szCs w:val="33"/>
          </w:rPr>
          <w:lastRenderedPageBreak/>
          <w:t>Example of public access modifier</w:t>
        </w:r>
      </w:ins>
    </w:p>
    <w:p w:rsidR="000D495D" w:rsidRDefault="000D495D" w:rsidP="000D495D">
      <w:pPr>
        <w:numPr>
          <w:ilvl w:val="0"/>
          <w:numId w:val="26"/>
        </w:numPr>
        <w:shd w:val="clear" w:color="auto" w:fill="FFFFFF"/>
        <w:spacing w:after="0" w:line="345" w:lineRule="atLeast"/>
        <w:ind w:left="0"/>
        <w:jc w:val="both"/>
        <w:rPr>
          <w:ins w:id="136" w:author="Unknown"/>
          <w:rFonts w:ascii="Verdana" w:hAnsi="Verdana" w:cs="Times New Roman"/>
          <w:color w:val="000000"/>
          <w:sz w:val="20"/>
          <w:szCs w:val="20"/>
        </w:rPr>
      </w:pPr>
      <w:ins w:id="137" w:author="Unknown">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38" w:author="Unknown"/>
          <w:rFonts w:ascii="Verdana" w:hAnsi="Verdana"/>
          <w:color w:val="000000"/>
          <w:sz w:val="20"/>
          <w:szCs w:val="20"/>
        </w:rPr>
      </w:pPr>
      <w:ins w:id="139" w:author="Unknown">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40" w:author="Unknown"/>
          <w:rFonts w:ascii="Verdana" w:hAnsi="Verdana"/>
          <w:color w:val="000000"/>
          <w:sz w:val="20"/>
          <w:szCs w:val="20"/>
        </w:rPr>
      </w:pPr>
      <w:ins w:id="141"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ins>
    </w:p>
    <w:p w:rsidR="000D495D" w:rsidRDefault="000D495D" w:rsidP="000D495D">
      <w:pPr>
        <w:numPr>
          <w:ilvl w:val="0"/>
          <w:numId w:val="26"/>
        </w:numPr>
        <w:shd w:val="clear" w:color="auto" w:fill="FFFFFF"/>
        <w:spacing w:after="0" w:line="345" w:lineRule="atLeast"/>
        <w:ind w:left="0"/>
        <w:jc w:val="both"/>
        <w:rPr>
          <w:ins w:id="142" w:author="Unknown"/>
          <w:rFonts w:ascii="Verdana" w:hAnsi="Verdana"/>
          <w:color w:val="000000"/>
          <w:sz w:val="20"/>
          <w:szCs w:val="20"/>
        </w:rPr>
      </w:pPr>
      <w:ins w:id="14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ins>
    </w:p>
    <w:p w:rsidR="000D495D" w:rsidRDefault="000D495D" w:rsidP="000D495D">
      <w:pPr>
        <w:numPr>
          <w:ilvl w:val="0"/>
          <w:numId w:val="26"/>
        </w:numPr>
        <w:shd w:val="clear" w:color="auto" w:fill="FFFFFF"/>
        <w:spacing w:after="0" w:line="345" w:lineRule="atLeast"/>
        <w:ind w:left="0"/>
        <w:jc w:val="both"/>
        <w:rPr>
          <w:ins w:id="144" w:author="Unknown"/>
          <w:rFonts w:ascii="Verdana" w:hAnsi="Verdana"/>
          <w:color w:val="000000"/>
          <w:sz w:val="20"/>
          <w:szCs w:val="20"/>
        </w:rPr>
      </w:pPr>
      <w:ins w:id="145"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ins>
    </w:p>
    <w:p w:rsidR="000D495D" w:rsidRDefault="000D495D" w:rsidP="000D495D">
      <w:pPr>
        <w:numPr>
          <w:ilvl w:val="0"/>
          <w:numId w:val="26"/>
        </w:numPr>
        <w:shd w:val="clear" w:color="auto" w:fill="FFFFFF"/>
        <w:spacing w:after="0" w:line="345" w:lineRule="atLeast"/>
        <w:ind w:left="0"/>
        <w:jc w:val="both"/>
        <w:rPr>
          <w:ins w:id="146" w:author="Unknown"/>
          <w:rFonts w:ascii="Verdana" w:hAnsi="Verdana"/>
          <w:color w:val="000000"/>
          <w:sz w:val="20"/>
          <w:szCs w:val="20"/>
        </w:rPr>
      </w:pPr>
      <w:ins w:id="147"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48" w:author="Unknown"/>
          <w:rFonts w:ascii="Verdana" w:hAnsi="Verdana"/>
          <w:color w:val="000000"/>
          <w:sz w:val="20"/>
          <w:szCs w:val="20"/>
        </w:rPr>
      </w:pPr>
      <w:ins w:id="149" w:author="Unknown">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0" w:author="Unknown"/>
          <w:rFonts w:ascii="Verdana" w:hAnsi="Verdana"/>
          <w:color w:val="000000"/>
          <w:sz w:val="20"/>
          <w:szCs w:val="20"/>
        </w:rPr>
      </w:pPr>
      <w:ins w:id="151"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2" w:author="Unknown"/>
          <w:rFonts w:ascii="Verdana" w:hAnsi="Verdana"/>
          <w:color w:val="000000"/>
          <w:sz w:val="20"/>
          <w:szCs w:val="20"/>
        </w:rPr>
      </w:pPr>
      <w:ins w:id="153"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4" w:author="Unknown"/>
          <w:rFonts w:ascii="Verdana" w:hAnsi="Verdana"/>
          <w:color w:val="000000"/>
          <w:sz w:val="20"/>
          <w:szCs w:val="20"/>
        </w:rPr>
      </w:pPr>
      <w:proofErr w:type="gramStart"/>
      <w:ins w:id="155" w:author="Unknown">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ins>
    </w:p>
    <w:p w:rsidR="000D495D" w:rsidRDefault="000D495D" w:rsidP="000D495D">
      <w:pPr>
        <w:numPr>
          <w:ilvl w:val="0"/>
          <w:numId w:val="27"/>
        </w:numPr>
        <w:shd w:val="clear" w:color="auto" w:fill="FFFFFF"/>
        <w:spacing w:after="0" w:line="345" w:lineRule="atLeast"/>
        <w:ind w:left="0"/>
        <w:jc w:val="both"/>
        <w:rPr>
          <w:ins w:id="156" w:author="Unknown"/>
          <w:rFonts w:ascii="Verdana" w:hAnsi="Verdana"/>
          <w:color w:val="000000"/>
          <w:sz w:val="20"/>
          <w:szCs w:val="20"/>
        </w:rPr>
      </w:pPr>
      <w:ins w:id="157" w:author="Unknown">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58" w:author="Unknown"/>
          <w:rFonts w:ascii="Verdana" w:hAnsi="Verdana"/>
          <w:color w:val="000000"/>
          <w:sz w:val="20"/>
          <w:szCs w:val="20"/>
        </w:rPr>
      </w:pPr>
      <w:ins w:id="159"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ins>
    </w:p>
    <w:p w:rsidR="000D495D" w:rsidRDefault="000D495D" w:rsidP="000D495D">
      <w:pPr>
        <w:numPr>
          <w:ilvl w:val="0"/>
          <w:numId w:val="27"/>
        </w:numPr>
        <w:shd w:val="clear" w:color="auto" w:fill="FFFFFF"/>
        <w:spacing w:after="0" w:line="345" w:lineRule="atLeast"/>
        <w:ind w:left="0"/>
        <w:jc w:val="both"/>
        <w:rPr>
          <w:ins w:id="160" w:author="Unknown"/>
          <w:rFonts w:ascii="Verdana" w:hAnsi="Verdana"/>
          <w:color w:val="000000"/>
          <w:sz w:val="20"/>
          <w:szCs w:val="20"/>
        </w:rPr>
      </w:pPr>
      <w:ins w:id="16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0D495D" w:rsidRDefault="000D495D" w:rsidP="000D495D">
      <w:pPr>
        <w:numPr>
          <w:ilvl w:val="0"/>
          <w:numId w:val="27"/>
        </w:numPr>
        <w:shd w:val="clear" w:color="auto" w:fill="FFFFFF"/>
        <w:spacing w:after="0" w:line="345" w:lineRule="atLeast"/>
        <w:ind w:left="0"/>
        <w:jc w:val="both"/>
        <w:rPr>
          <w:ins w:id="162" w:author="Unknown"/>
          <w:rFonts w:ascii="Verdana" w:hAnsi="Verdana"/>
          <w:color w:val="000000"/>
          <w:sz w:val="20"/>
          <w:szCs w:val="20"/>
        </w:rPr>
      </w:pPr>
      <w:ins w:id="163" w:author="Unknown">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ins>
    </w:p>
    <w:p w:rsidR="000D495D" w:rsidRDefault="000D495D" w:rsidP="000D495D">
      <w:pPr>
        <w:numPr>
          <w:ilvl w:val="0"/>
          <w:numId w:val="27"/>
        </w:numPr>
        <w:shd w:val="clear" w:color="auto" w:fill="FFFFFF"/>
        <w:spacing w:after="0" w:line="345" w:lineRule="atLeast"/>
        <w:ind w:left="0"/>
        <w:jc w:val="both"/>
        <w:rPr>
          <w:ins w:id="164" w:author="Unknown"/>
          <w:rFonts w:ascii="Verdana" w:hAnsi="Verdana"/>
          <w:color w:val="000000"/>
          <w:sz w:val="20"/>
          <w:szCs w:val="20"/>
        </w:rPr>
      </w:pPr>
      <w:ins w:id="165" w:author="Unknown">
        <w:r>
          <w:rPr>
            <w:rFonts w:ascii="Verdana" w:hAnsi="Verdana"/>
            <w:color w:val="000000"/>
            <w:sz w:val="20"/>
            <w:szCs w:val="20"/>
            <w:bdr w:val="none" w:sz="0" w:space="0" w:color="auto" w:frame="1"/>
          </w:rPr>
          <w:t>   obj.msg();  </w:t>
        </w:r>
      </w:ins>
    </w:p>
    <w:p w:rsidR="000D495D" w:rsidRDefault="000D495D" w:rsidP="000D495D">
      <w:pPr>
        <w:numPr>
          <w:ilvl w:val="0"/>
          <w:numId w:val="27"/>
        </w:numPr>
        <w:shd w:val="clear" w:color="auto" w:fill="FFFFFF"/>
        <w:spacing w:after="0" w:line="345" w:lineRule="atLeast"/>
        <w:ind w:left="0"/>
        <w:jc w:val="both"/>
        <w:rPr>
          <w:ins w:id="166" w:author="Unknown"/>
          <w:rFonts w:ascii="Verdana" w:hAnsi="Verdana"/>
          <w:color w:val="000000"/>
          <w:sz w:val="20"/>
          <w:szCs w:val="20"/>
        </w:rPr>
      </w:pPr>
      <w:ins w:id="167" w:author="Unknown">
        <w:r>
          <w:rPr>
            <w:rFonts w:ascii="Verdana" w:hAnsi="Verdana"/>
            <w:color w:val="000000"/>
            <w:sz w:val="20"/>
            <w:szCs w:val="20"/>
            <w:bdr w:val="none" w:sz="0" w:space="0" w:color="auto" w:frame="1"/>
          </w:rPr>
          <w:t>  }  </w:t>
        </w:r>
      </w:ins>
    </w:p>
    <w:p w:rsidR="000D495D" w:rsidRDefault="000D495D" w:rsidP="000D495D">
      <w:pPr>
        <w:numPr>
          <w:ilvl w:val="0"/>
          <w:numId w:val="27"/>
        </w:numPr>
        <w:shd w:val="clear" w:color="auto" w:fill="FFFFFF"/>
        <w:spacing w:after="0" w:line="345" w:lineRule="atLeast"/>
        <w:ind w:left="0"/>
        <w:jc w:val="both"/>
        <w:rPr>
          <w:ins w:id="168" w:author="Unknown"/>
          <w:rFonts w:ascii="Verdana" w:hAnsi="Verdana"/>
          <w:color w:val="000000"/>
          <w:sz w:val="20"/>
          <w:szCs w:val="20"/>
        </w:rPr>
      </w:pPr>
      <w:ins w:id="169" w:author="Unknown">
        <w:r>
          <w:rPr>
            <w:rFonts w:ascii="Verdana" w:hAnsi="Verdana"/>
            <w:color w:val="000000"/>
            <w:sz w:val="20"/>
            <w:szCs w:val="20"/>
            <w:bdr w:val="none" w:sz="0" w:space="0" w:color="auto" w:frame="1"/>
          </w:rPr>
          <w:t>}  </w:t>
        </w:r>
      </w:ins>
    </w:p>
    <w:p w:rsidR="000D495D" w:rsidRDefault="000D495D" w:rsidP="000D495D">
      <w:pPr>
        <w:pStyle w:val="HTMLPreformatted"/>
        <w:shd w:val="clear" w:color="auto" w:fill="F9FBF9"/>
        <w:jc w:val="both"/>
        <w:rPr>
          <w:ins w:id="170" w:author="Unknown"/>
          <w:color w:val="000000"/>
        </w:rPr>
      </w:pPr>
      <w:proofErr w:type="spellStart"/>
      <w:ins w:id="171" w:author="Unknown">
        <w:r>
          <w:rPr>
            <w:color w:val="000000"/>
          </w:rPr>
          <w:t>Output</w:t>
        </w:r>
        <w:proofErr w:type="gramStart"/>
        <w:r>
          <w:rPr>
            <w:color w:val="000000"/>
          </w:rPr>
          <w:t>:Hello</w:t>
        </w:r>
        <w:proofErr w:type="spellEnd"/>
        <w:proofErr w:type="gramEnd"/>
      </w:ins>
    </w:p>
    <w:p w:rsidR="000D495D" w:rsidRDefault="00003A8E" w:rsidP="000D495D">
      <w:pPr>
        <w:rPr>
          <w:ins w:id="172" w:author="Unknown"/>
          <w:rFonts w:ascii="Times New Roman" w:hAnsi="Times New Roman"/>
          <w:color w:val="auto"/>
          <w:sz w:val="24"/>
          <w:szCs w:val="24"/>
        </w:rPr>
      </w:pPr>
      <w:ins w:id="173" w:author="Unknown">
        <w:r>
          <w:pict>
            <v:rect id="_x0000_i1029" style="width:0;height:.75pt" o:hrstd="t" o:hrnoshade="t" o:hr="t" fillcolor="#d4d4d4" stroked="f"/>
          </w:pict>
        </w:r>
      </w:ins>
    </w:p>
    <w:p w:rsidR="000D495D" w:rsidRDefault="000D495D" w:rsidP="000D495D">
      <w:pPr>
        <w:pStyle w:val="Heading3"/>
        <w:shd w:val="clear" w:color="auto" w:fill="FFFFFF"/>
        <w:spacing w:line="312" w:lineRule="atLeast"/>
        <w:jc w:val="both"/>
        <w:rPr>
          <w:ins w:id="174" w:author="Unknown"/>
          <w:rFonts w:ascii="Helvetica" w:hAnsi="Helvetica" w:cs="Helvetica"/>
          <w:color w:val="610B38"/>
          <w:sz w:val="38"/>
          <w:szCs w:val="38"/>
        </w:rPr>
      </w:pPr>
      <w:ins w:id="175" w:author="Unknown">
        <w:r>
          <w:rPr>
            <w:rFonts w:ascii="Helvetica" w:hAnsi="Helvetica" w:cs="Helvetica"/>
            <w:b/>
            <w:bCs/>
            <w:color w:val="610B38"/>
            <w:sz w:val="38"/>
            <w:szCs w:val="38"/>
          </w:rPr>
          <w:t>Understanding all java access modifiers</w:t>
        </w:r>
      </w:ins>
    </w:p>
    <w:p w:rsidR="000D495D" w:rsidRDefault="000D495D" w:rsidP="000D495D">
      <w:pPr>
        <w:pStyle w:val="NormalWeb"/>
        <w:shd w:val="clear" w:color="auto" w:fill="FFFFFF"/>
        <w:jc w:val="both"/>
        <w:rPr>
          <w:ins w:id="176" w:author="Unknown"/>
          <w:rFonts w:ascii="Verdana" w:hAnsi="Verdana"/>
          <w:color w:val="000000"/>
          <w:sz w:val="20"/>
          <w:szCs w:val="20"/>
        </w:rPr>
      </w:pPr>
      <w:ins w:id="177" w:author="Unknown">
        <w:r>
          <w:rPr>
            <w:rFonts w:ascii="Verdana" w:hAnsi="Verdana"/>
            <w:color w:val="000000"/>
            <w:sz w:val="20"/>
            <w:szCs w:val="20"/>
          </w:rPr>
          <w:t>Let's understand the access modifiers by a simple table.</w:t>
        </w:r>
      </w:ins>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1282"/>
        <w:gridCol w:w="1618"/>
        <w:gridCol w:w="3109"/>
        <w:gridCol w:w="1709"/>
      </w:tblGrid>
      <w:tr w:rsidR="000D495D" w:rsidTr="000D495D">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Access Modifier</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within class</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within package</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outside package by subclass only</w:t>
            </w:r>
          </w:p>
        </w:tc>
        <w:tc>
          <w:tcPr>
            <w:tcW w:w="0" w:type="auto"/>
            <w:shd w:val="clear" w:color="auto" w:fill="F6FFE1"/>
            <w:tcMar>
              <w:top w:w="75" w:type="dxa"/>
              <w:left w:w="75" w:type="dxa"/>
              <w:bottom w:w="75" w:type="dxa"/>
              <w:right w:w="75" w:type="dxa"/>
            </w:tcMar>
            <w:hideMark/>
          </w:tcPr>
          <w:p w:rsidR="000D495D" w:rsidRDefault="000D495D">
            <w:pPr>
              <w:rPr>
                <w:b/>
                <w:bCs/>
                <w:color w:val="000000"/>
                <w:sz w:val="26"/>
                <w:szCs w:val="26"/>
              </w:rPr>
            </w:pPr>
            <w:r>
              <w:rPr>
                <w:b/>
                <w:bCs/>
                <w:color w:val="000000"/>
                <w:sz w:val="26"/>
                <w:szCs w:val="26"/>
              </w:rPr>
              <w:t>outside package</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495D" w:rsidTr="000D495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D495D" w:rsidRDefault="000D495D">
            <w:pPr>
              <w:spacing w:line="345" w:lineRule="atLeast"/>
              <w:ind w:left="300"/>
              <w:jc w:val="both"/>
              <w:rPr>
                <w:rFonts w:ascii="Verdana" w:hAnsi="Verdana"/>
                <w:color w:val="000000"/>
                <w:sz w:val="20"/>
                <w:szCs w:val="20"/>
              </w:rPr>
            </w:pPr>
            <w:r>
              <w:rPr>
                <w:rFonts w:ascii="Verdana" w:hAnsi="Verdana"/>
                <w:color w:val="000000"/>
                <w:sz w:val="20"/>
                <w:szCs w:val="20"/>
              </w:rPr>
              <w:t>Y</w:t>
            </w:r>
          </w:p>
        </w:tc>
      </w:tr>
    </w:tbl>
    <w:p w:rsidR="00CC7A9E" w:rsidRDefault="00CC7A9E" w:rsidP="00CC7A9E"/>
    <w:p w:rsidR="000D495D" w:rsidRDefault="000D495D" w:rsidP="00CC7A9E"/>
    <w:p w:rsidR="000D495D" w:rsidRDefault="0086146F" w:rsidP="0086146F">
      <w:pPr>
        <w:pStyle w:val="Heading1"/>
      </w:pPr>
      <w:r>
        <w:lastRenderedPageBreak/>
        <w:t>Difference between Method Overloading &amp; Overriding</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63"/>
        <w:gridCol w:w="3879"/>
      </w:tblGrid>
      <w:tr w:rsidR="0086146F" w:rsidRPr="0086146F" w:rsidTr="0086146F">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No.</w:t>
            </w:r>
          </w:p>
        </w:tc>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Method Overloading</w:t>
            </w:r>
          </w:p>
        </w:tc>
        <w:tc>
          <w:tcPr>
            <w:tcW w:w="0" w:type="auto"/>
            <w:shd w:val="clear" w:color="auto" w:fill="F6FFE1"/>
            <w:tcMar>
              <w:top w:w="75" w:type="dxa"/>
              <w:left w:w="75" w:type="dxa"/>
              <w:bottom w:w="75" w:type="dxa"/>
              <w:right w:w="75" w:type="dxa"/>
            </w:tcMar>
            <w:hideMark/>
          </w:tcPr>
          <w:p w:rsidR="0086146F" w:rsidRPr="0086146F" w:rsidRDefault="0086146F" w:rsidP="0086146F">
            <w:pPr>
              <w:spacing w:after="0" w:line="240" w:lineRule="auto"/>
              <w:rPr>
                <w:rFonts w:ascii="Times New Roman" w:eastAsia="Times New Roman" w:hAnsi="Times New Roman" w:cs="Times New Roman"/>
                <w:b/>
                <w:bCs/>
                <w:color w:val="000000"/>
                <w:sz w:val="26"/>
                <w:szCs w:val="26"/>
                <w:lang w:eastAsia="en-US"/>
              </w:rPr>
            </w:pPr>
            <w:r w:rsidRPr="0086146F">
              <w:rPr>
                <w:rFonts w:ascii="Times New Roman" w:eastAsia="Times New Roman" w:hAnsi="Times New Roman" w:cs="Times New Roman"/>
                <w:b/>
                <w:bCs/>
                <w:color w:val="000000"/>
                <w:sz w:val="26"/>
                <w:szCs w:val="26"/>
                <w:lang w:eastAsia="en-US"/>
              </w:rPr>
              <w:t>Method Overriding</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used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to increase the readability</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of the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is used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to provide the specific implementation</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of the method that is already provided by its super class.</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performed</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within class</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occurs</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in two classes</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that have IS-A (inheritance) relationship.</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case of method overloading,</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parameter must be different</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case of method overriding,</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parameter must be same</w:t>
            </w:r>
            <w:r w:rsidRPr="0086146F">
              <w:rPr>
                <w:rFonts w:ascii="Verdana" w:eastAsia="Times New Roman" w:hAnsi="Verdana" w:cs="Times New Roman"/>
                <w:color w:val="000000"/>
                <w:sz w:val="20"/>
                <w:szCs w:val="20"/>
                <w:lang w:eastAsia="en-US"/>
              </w:rPr>
              <w:t>.</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overloading is the example of</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compile time polymorphism</w:t>
            </w:r>
            <w:r w:rsidRPr="0086146F">
              <w:rPr>
                <w:rFonts w:ascii="Verdana" w:eastAsia="Times New Roman" w:hAnsi="Verdana" w:cs="Times New Roman"/>
                <w:color w:val="000000"/>
                <w:sz w:val="20"/>
                <w:szCs w:val="20"/>
                <w:lang w:eastAsia="en-US"/>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Method overriding is the example of</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run time polymorphism</w:t>
            </w:r>
            <w:r w:rsidRPr="0086146F">
              <w:rPr>
                <w:rFonts w:ascii="Verdana" w:eastAsia="Times New Roman" w:hAnsi="Verdana" w:cs="Times New Roman"/>
                <w:color w:val="000000"/>
                <w:sz w:val="20"/>
                <w:szCs w:val="20"/>
                <w:lang w:eastAsia="en-US"/>
              </w:rPr>
              <w:t>.</w:t>
            </w:r>
          </w:p>
        </w:tc>
      </w:tr>
      <w:tr w:rsidR="0086146F" w:rsidRPr="0086146F" w:rsidTr="008614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color w:val="000000"/>
                <w:sz w:val="20"/>
                <w:szCs w:val="20"/>
                <w:lang w:eastAsia="en-US"/>
              </w:rPr>
              <w:t>In java, method overloading can't be performed by changing return type of the method only.</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i/>
                <w:iCs/>
                <w:color w:val="000000"/>
                <w:sz w:val="20"/>
                <w:lang w:eastAsia="en-US"/>
              </w:rPr>
              <w:t>Return type can be same or different</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in method overloading. But you must have to change the parameter.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6146F" w:rsidRPr="0086146F" w:rsidRDefault="0086146F" w:rsidP="0086146F">
            <w:pPr>
              <w:spacing w:after="0" w:line="345" w:lineRule="atLeast"/>
              <w:ind w:left="300"/>
              <w:jc w:val="both"/>
              <w:rPr>
                <w:rFonts w:ascii="Verdana" w:eastAsia="Times New Roman" w:hAnsi="Verdana" w:cs="Times New Roman"/>
                <w:color w:val="000000"/>
                <w:sz w:val="20"/>
                <w:szCs w:val="20"/>
                <w:lang w:eastAsia="en-US"/>
              </w:rPr>
            </w:pPr>
            <w:r w:rsidRPr="0086146F">
              <w:rPr>
                <w:rFonts w:ascii="Verdana" w:eastAsia="Times New Roman" w:hAnsi="Verdana" w:cs="Times New Roman"/>
                <w:i/>
                <w:iCs/>
                <w:color w:val="000000"/>
                <w:sz w:val="20"/>
                <w:lang w:eastAsia="en-US"/>
              </w:rPr>
              <w:t>Return type must be same or covariant</w:t>
            </w:r>
            <w:r w:rsidRPr="0086146F">
              <w:rPr>
                <w:rFonts w:ascii="Verdana" w:eastAsia="Times New Roman" w:hAnsi="Verdana" w:cs="Times New Roman"/>
                <w:color w:val="000000"/>
                <w:sz w:val="20"/>
                <w:lang w:eastAsia="en-US"/>
              </w:rPr>
              <w:t> </w:t>
            </w:r>
            <w:r w:rsidRPr="0086146F">
              <w:rPr>
                <w:rFonts w:ascii="Verdana" w:eastAsia="Times New Roman" w:hAnsi="Verdana" w:cs="Times New Roman"/>
                <w:color w:val="000000"/>
                <w:sz w:val="20"/>
                <w:szCs w:val="20"/>
                <w:lang w:eastAsia="en-US"/>
              </w:rPr>
              <w:t>in method overriding.</w:t>
            </w:r>
          </w:p>
        </w:tc>
      </w:tr>
    </w:tbl>
    <w:p w:rsidR="0086146F" w:rsidRDefault="0086146F" w:rsidP="0086146F"/>
    <w:p w:rsidR="00463C62" w:rsidRPr="00463C62" w:rsidRDefault="00463C62" w:rsidP="00463C62">
      <w:pPr>
        <w:pStyle w:val="Heading1"/>
      </w:pPr>
      <w:r w:rsidRPr="00463C62">
        <w:t>Encapsulation in Java</w:t>
      </w:r>
    </w:p>
    <w:p w:rsidR="00463C62" w:rsidRDefault="00463C62" w:rsidP="00463C62">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Encapsulation in java</w:t>
      </w:r>
      <w:r>
        <w:rPr>
          <w:rStyle w:val="apple-converted-space"/>
          <w:rFonts w:ascii="Verdana" w:hAnsi="Verdana"/>
          <w:color w:val="000000"/>
          <w:sz w:val="20"/>
          <w:szCs w:val="20"/>
        </w:rPr>
        <w:t> </w:t>
      </w:r>
      <w:r>
        <w:rPr>
          <w:rFonts w:ascii="Verdana" w:hAnsi="Verdana"/>
          <w:color w:val="000000"/>
          <w:sz w:val="20"/>
          <w:szCs w:val="20"/>
        </w:rPr>
        <w:t>is a</w:t>
      </w:r>
      <w:r>
        <w:rPr>
          <w:rStyle w:val="apple-converted-space"/>
          <w:rFonts w:ascii="Verdana" w:hAnsi="Verdana"/>
          <w:color w:val="000000"/>
          <w:sz w:val="20"/>
          <w:szCs w:val="20"/>
        </w:rPr>
        <w:t> </w:t>
      </w:r>
      <w:r>
        <w:rPr>
          <w:rStyle w:val="Emphasis"/>
          <w:rFonts w:ascii="Verdana" w:hAnsi="Verdana"/>
          <w:color w:val="000000"/>
          <w:sz w:val="20"/>
          <w:szCs w:val="20"/>
        </w:rPr>
        <w:t>process of wrapping code and data together into a single unit</w:t>
      </w:r>
      <w:r>
        <w:rPr>
          <w:rFonts w:ascii="Verdana" w:hAnsi="Verdana"/>
          <w:color w:val="000000"/>
          <w:sz w:val="20"/>
          <w:szCs w:val="20"/>
        </w:rPr>
        <w:t>, for example capsule i.e. mixed of several medicines.</w:t>
      </w:r>
    </w:p>
    <w:p w:rsidR="00463C62" w:rsidRDefault="00463C62" w:rsidP="00463C62">
      <w:pPr>
        <w:rPr>
          <w:rFonts w:ascii="Times New Roman" w:hAnsi="Times New Roman"/>
          <w:color w:val="auto"/>
          <w:sz w:val="24"/>
          <w:szCs w:val="24"/>
        </w:rPr>
      </w:pPr>
      <w:r>
        <w:rPr>
          <w:noProof/>
          <w:lang w:val="en-IN" w:eastAsia="en-IN"/>
        </w:rPr>
        <w:drawing>
          <wp:inline distT="0" distB="0" distL="0" distR="0">
            <wp:extent cx="1828800" cy="876300"/>
            <wp:effectExtent l="19050" t="0" r="0" b="0"/>
            <wp:docPr id="11" name="Picture 1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capsulation in java"/>
                    <pic:cNvPicPr>
                      <a:picLocks noChangeAspect="1" noChangeArrowheads="1"/>
                    </pic:cNvPicPr>
                  </pic:nvPicPr>
                  <pic:blipFill>
                    <a:blip r:embed="rId22"/>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We can create a fully encapsulated class in java by making all the data members of the class private. Now we can use setter and getter methods to set and get the data in it.</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Java Bean</w:t>
      </w:r>
      <w:r>
        <w:rPr>
          <w:rStyle w:val="apple-converted-space"/>
          <w:rFonts w:ascii="Verdana" w:hAnsi="Verdana"/>
          <w:color w:val="000000"/>
          <w:sz w:val="20"/>
          <w:szCs w:val="20"/>
        </w:rPr>
        <w:t> </w:t>
      </w:r>
      <w:r>
        <w:rPr>
          <w:rFonts w:ascii="Verdana" w:hAnsi="Verdana"/>
          <w:color w:val="000000"/>
          <w:sz w:val="20"/>
          <w:szCs w:val="20"/>
        </w:rPr>
        <w:t>class is the example of fully encapsulated class.</w:t>
      </w:r>
    </w:p>
    <w:p w:rsidR="00463C62" w:rsidRDefault="00463C62" w:rsidP="00463C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Encapsulation in java</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By providing only setter or getter method, you can make the class</w:t>
      </w:r>
      <w:r>
        <w:rPr>
          <w:rStyle w:val="apple-converted-space"/>
          <w:rFonts w:ascii="Verdana" w:hAnsi="Verdana"/>
          <w:color w:val="000000"/>
          <w:sz w:val="20"/>
          <w:szCs w:val="20"/>
        </w:rPr>
        <w:t> </w:t>
      </w:r>
      <w:r>
        <w:rPr>
          <w:rStyle w:val="Strong"/>
          <w:rFonts w:ascii="Verdana" w:hAnsi="Verdana"/>
          <w:color w:val="000000"/>
          <w:sz w:val="20"/>
          <w:szCs w:val="20"/>
        </w:rPr>
        <w:t>read-only or write-only</w:t>
      </w:r>
      <w:r>
        <w:rPr>
          <w:rFonts w:ascii="Verdana" w:hAnsi="Verdana"/>
          <w:color w:val="000000"/>
          <w:sz w:val="20"/>
          <w:szCs w:val="20"/>
        </w:rPr>
        <w:t>.</w:t>
      </w:r>
    </w:p>
    <w:p w:rsidR="00463C62" w:rsidRDefault="00463C62" w:rsidP="00463C62">
      <w:pPr>
        <w:pStyle w:val="NormalWeb"/>
        <w:shd w:val="clear" w:color="auto" w:fill="FFFFFF"/>
        <w:jc w:val="both"/>
        <w:rPr>
          <w:rFonts w:ascii="Verdana" w:hAnsi="Verdana"/>
          <w:color w:val="000000"/>
          <w:sz w:val="20"/>
          <w:szCs w:val="20"/>
        </w:rPr>
      </w:pPr>
      <w:r>
        <w:rPr>
          <w:rFonts w:ascii="Verdana" w:hAnsi="Verdana"/>
          <w:color w:val="000000"/>
          <w:sz w:val="20"/>
          <w:szCs w:val="20"/>
        </w:rPr>
        <w:t>It provides you the</w:t>
      </w:r>
      <w:r>
        <w:rPr>
          <w:rStyle w:val="apple-converted-space"/>
          <w:rFonts w:ascii="Verdana" w:hAnsi="Verdana"/>
          <w:color w:val="000000"/>
          <w:sz w:val="20"/>
          <w:szCs w:val="20"/>
        </w:rPr>
        <w:t> </w:t>
      </w:r>
      <w:r>
        <w:rPr>
          <w:rStyle w:val="Strong"/>
          <w:rFonts w:ascii="Verdana" w:hAnsi="Verdana"/>
          <w:color w:val="000000"/>
          <w:sz w:val="20"/>
          <w:szCs w:val="20"/>
        </w:rPr>
        <w:t>control over the data</w:t>
      </w:r>
      <w:r>
        <w:rPr>
          <w:rFonts w:ascii="Verdana" w:hAnsi="Verdana"/>
          <w:color w:val="000000"/>
          <w:sz w:val="20"/>
          <w:szCs w:val="20"/>
        </w:rPr>
        <w:t>. Suppose you want to set the value of id i.e. greater than 100 only, you can write the logic inside the setter method.</w:t>
      </w:r>
    </w:p>
    <w:p w:rsidR="00463C62" w:rsidRDefault="00463C62" w:rsidP="00463C62">
      <w:pPr>
        <w:pStyle w:val="Heading3"/>
        <w:shd w:val="clear" w:color="auto" w:fill="FFFFFF"/>
        <w:jc w:val="both"/>
        <w:rPr>
          <w:ins w:id="178" w:author="Unknown"/>
          <w:rFonts w:ascii="Tahoma" w:hAnsi="Tahoma" w:cs="Tahoma"/>
          <w:color w:val="610B4B"/>
          <w:sz w:val="33"/>
          <w:szCs w:val="33"/>
        </w:rPr>
      </w:pPr>
      <w:ins w:id="179" w:author="Unknown">
        <w:r>
          <w:rPr>
            <w:rFonts w:ascii="Tahoma" w:hAnsi="Tahoma" w:cs="Tahoma"/>
            <w:b/>
            <w:bCs/>
            <w:color w:val="610B4B"/>
            <w:sz w:val="33"/>
            <w:szCs w:val="33"/>
          </w:rPr>
          <w:t>Simple example of encapsulation in java</w:t>
        </w:r>
      </w:ins>
    </w:p>
    <w:p w:rsidR="00463C62" w:rsidRDefault="00463C62" w:rsidP="00463C62">
      <w:pPr>
        <w:pStyle w:val="NormalWeb"/>
        <w:shd w:val="clear" w:color="auto" w:fill="FFFFFF"/>
        <w:jc w:val="both"/>
        <w:rPr>
          <w:ins w:id="180" w:author="Unknown"/>
          <w:rFonts w:ascii="Verdana" w:hAnsi="Verdana"/>
          <w:color w:val="000000"/>
          <w:sz w:val="20"/>
          <w:szCs w:val="20"/>
        </w:rPr>
      </w:pPr>
      <w:ins w:id="181" w:author="Unknown">
        <w:r>
          <w:rPr>
            <w:rFonts w:ascii="Verdana" w:hAnsi="Verdana"/>
            <w:color w:val="000000"/>
            <w:sz w:val="20"/>
            <w:szCs w:val="20"/>
          </w:rPr>
          <w:t>Let's see the simple example of encapsulation that has only one field with its setter and getter methods.</w:t>
        </w:r>
      </w:ins>
    </w:p>
    <w:p w:rsidR="00463C62" w:rsidRDefault="00463C62" w:rsidP="00463C62">
      <w:pPr>
        <w:numPr>
          <w:ilvl w:val="0"/>
          <w:numId w:val="28"/>
        </w:numPr>
        <w:shd w:val="clear" w:color="auto" w:fill="FFFFFF"/>
        <w:spacing w:after="0" w:line="345" w:lineRule="atLeast"/>
        <w:ind w:left="0"/>
        <w:jc w:val="both"/>
        <w:rPr>
          <w:ins w:id="182" w:author="Unknown"/>
          <w:rFonts w:ascii="Verdana" w:hAnsi="Verdana"/>
          <w:color w:val="000000"/>
          <w:sz w:val="20"/>
          <w:szCs w:val="20"/>
        </w:rPr>
      </w:pPr>
      <w:ins w:id="183" w:author="Unknown">
        <w:r>
          <w:rPr>
            <w:rStyle w:val="comment"/>
            <w:rFonts w:ascii="Verdana" w:hAnsi="Verdana"/>
            <w:color w:val="008200"/>
            <w:sz w:val="20"/>
            <w:szCs w:val="20"/>
            <w:bdr w:val="none" w:sz="0" w:space="0" w:color="auto" w:frame="1"/>
          </w:rPr>
          <w:t>//save as Student.java</w:t>
        </w:r>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84" w:author="Unknown"/>
          <w:rFonts w:ascii="Verdana" w:hAnsi="Verdana"/>
          <w:color w:val="000000"/>
          <w:sz w:val="20"/>
          <w:szCs w:val="20"/>
        </w:rPr>
      </w:pPr>
      <w:ins w:id="185"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86" w:author="Unknown"/>
          <w:rFonts w:ascii="Verdana" w:hAnsi="Verdana"/>
          <w:color w:val="000000"/>
          <w:sz w:val="20"/>
          <w:szCs w:val="20"/>
        </w:rPr>
      </w:pPr>
      <w:ins w:id="187"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ins>
    </w:p>
    <w:p w:rsidR="00463C62" w:rsidRDefault="00463C62" w:rsidP="00463C62">
      <w:pPr>
        <w:numPr>
          <w:ilvl w:val="0"/>
          <w:numId w:val="28"/>
        </w:numPr>
        <w:shd w:val="clear" w:color="auto" w:fill="FFFFFF"/>
        <w:spacing w:after="0" w:line="345" w:lineRule="atLeast"/>
        <w:ind w:left="0"/>
        <w:jc w:val="both"/>
        <w:rPr>
          <w:ins w:id="188" w:author="Unknown"/>
          <w:rFonts w:ascii="Verdana" w:hAnsi="Verdana"/>
          <w:color w:val="000000"/>
          <w:sz w:val="20"/>
          <w:szCs w:val="20"/>
        </w:rPr>
      </w:pPr>
      <w:ins w:id="189" w:author="Unknown">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ins>
    </w:p>
    <w:p w:rsidR="00463C62" w:rsidRDefault="00463C62" w:rsidP="00463C62">
      <w:pPr>
        <w:numPr>
          <w:ilvl w:val="0"/>
          <w:numId w:val="28"/>
        </w:numPr>
        <w:shd w:val="clear" w:color="auto" w:fill="FFFFFF"/>
        <w:spacing w:after="0" w:line="345" w:lineRule="atLeast"/>
        <w:ind w:left="0"/>
        <w:jc w:val="both"/>
        <w:rPr>
          <w:ins w:id="190" w:author="Unknown"/>
          <w:rFonts w:ascii="Verdana" w:hAnsi="Verdana"/>
          <w:color w:val="000000"/>
          <w:sz w:val="20"/>
          <w:szCs w:val="20"/>
        </w:rPr>
      </w:pPr>
      <w:ins w:id="191"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92" w:author="Unknown"/>
          <w:rFonts w:ascii="Verdana" w:hAnsi="Verdana"/>
          <w:color w:val="000000"/>
          <w:sz w:val="20"/>
          <w:szCs w:val="20"/>
        </w:rPr>
      </w:pPr>
      <w:ins w:id="19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getName</w:t>
        </w:r>
        <w:proofErr w:type="spellEnd"/>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94" w:author="Unknown"/>
          <w:rFonts w:ascii="Verdana" w:hAnsi="Verdana"/>
          <w:color w:val="000000"/>
          <w:sz w:val="20"/>
          <w:szCs w:val="20"/>
        </w:rPr>
      </w:pPr>
      <w:ins w:id="195" w:author="Unknown">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name;  </w:t>
        </w:r>
      </w:ins>
    </w:p>
    <w:p w:rsidR="00463C62" w:rsidRDefault="00463C62" w:rsidP="00463C62">
      <w:pPr>
        <w:numPr>
          <w:ilvl w:val="0"/>
          <w:numId w:val="28"/>
        </w:numPr>
        <w:shd w:val="clear" w:color="auto" w:fill="FFFFFF"/>
        <w:spacing w:after="0" w:line="345" w:lineRule="atLeast"/>
        <w:ind w:left="0"/>
        <w:jc w:val="both"/>
        <w:rPr>
          <w:ins w:id="196" w:author="Unknown"/>
          <w:rFonts w:ascii="Verdana" w:hAnsi="Verdana"/>
          <w:color w:val="000000"/>
          <w:sz w:val="20"/>
          <w:szCs w:val="20"/>
        </w:rPr>
      </w:pPr>
      <w:ins w:id="197"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198" w:author="Unknown"/>
          <w:rFonts w:ascii="Verdana" w:hAnsi="Verdana"/>
          <w:color w:val="000000"/>
          <w:sz w:val="20"/>
          <w:szCs w:val="20"/>
        </w:rPr>
      </w:pPr>
      <w:ins w:id="19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setName</w:t>
        </w:r>
        <w:proofErr w:type="spellEnd"/>
        <w:r>
          <w:rPr>
            <w:rFonts w:ascii="Verdana" w:hAnsi="Verdana"/>
            <w:color w:val="000000"/>
            <w:sz w:val="20"/>
            <w:szCs w:val="20"/>
            <w:bdr w:val="none" w:sz="0" w:space="0" w:color="auto" w:frame="1"/>
          </w:rPr>
          <w:t>(String name){  </w:t>
        </w:r>
      </w:ins>
    </w:p>
    <w:p w:rsidR="00463C62" w:rsidRDefault="00463C62" w:rsidP="00463C62">
      <w:pPr>
        <w:numPr>
          <w:ilvl w:val="0"/>
          <w:numId w:val="28"/>
        </w:numPr>
        <w:shd w:val="clear" w:color="auto" w:fill="FFFFFF"/>
        <w:spacing w:after="0" w:line="345" w:lineRule="atLeast"/>
        <w:ind w:left="0"/>
        <w:jc w:val="both"/>
        <w:rPr>
          <w:ins w:id="200" w:author="Unknown"/>
          <w:rFonts w:ascii="Verdana" w:hAnsi="Verdana"/>
          <w:color w:val="000000"/>
          <w:sz w:val="20"/>
          <w:szCs w:val="20"/>
        </w:rPr>
      </w:pPr>
      <w:ins w:id="201" w:author="Unknown">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ins>
    </w:p>
    <w:p w:rsidR="00463C62" w:rsidRDefault="00463C62" w:rsidP="00463C62">
      <w:pPr>
        <w:numPr>
          <w:ilvl w:val="0"/>
          <w:numId w:val="28"/>
        </w:numPr>
        <w:shd w:val="clear" w:color="auto" w:fill="FFFFFF"/>
        <w:spacing w:after="0" w:line="345" w:lineRule="atLeast"/>
        <w:ind w:left="0"/>
        <w:jc w:val="both"/>
        <w:rPr>
          <w:ins w:id="202" w:author="Unknown"/>
          <w:rFonts w:ascii="Verdana" w:hAnsi="Verdana"/>
          <w:color w:val="000000"/>
          <w:sz w:val="20"/>
          <w:szCs w:val="20"/>
        </w:rPr>
      </w:pPr>
      <w:ins w:id="203" w:author="Unknown">
        <w:r>
          <w:rPr>
            <w:rFonts w:ascii="Verdana" w:hAnsi="Verdana"/>
            <w:color w:val="000000"/>
            <w:sz w:val="20"/>
            <w:szCs w:val="20"/>
            <w:bdr w:val="none" w:sz="0" w:space="0" w:color="auto" w:frame="1"/>
          </w:rPr>
          <w:t>}  </w:t>
        </w:r>
      </w:ins>
    </w:p>
    <w:p w:rsidR="00463C62" w:rsidRDefault="00463C62" w:rsidP="00463C62">
      <w:pPr>
        <w:numPr>
          <w:ilvl w:val="0"/>
          <w:numId w:val="28"/>
        </w:numPr>
        <w:shd w:val="clear" w:color="auto" w:fill="FFFFFF"/>
        <w:spacing w:after="0" w:line="345" w:lineRule="atLeast"/>
        <w:ind w:left="0"/>
        <w:jc w:val="both"/>
        <w:rPr>
          <w:ins w:id="204" w:author="Unknown"/>
          <w:rFonts w:ascii="Verdana" w:hAnsi="Verdana"/>
          <w:color w:val="000000"/>
          <w:sz w:val="20"/>
          <w:szCs w:val="20"/>
        </w:rPr>
      </w:pPr>
      <w:ins w:id="205" w:author="Unknown">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06" w:author="Unknown"/>
          <w:rFonts w:ascii="Verdana" w:hAnsi="Verdana"/>
          <w:color w:val="000000"/>
          <w:sz w:val="20"/>
          <w:szCs w:val="20"/>
        </w:rPr>
      </w:pPr>
      <w:ins w:id="207" w:author="Unknown">
        <w:r>
          <w:rPr>
            <w:rStyle w:val="comment"/>
            <w:rFonts w:ascii="Verdana" w:hAnsi="Verdana"/>
            <w:color w:val="008200"/>
            <w:sz w:val="20"/>
            <w:szCs w:val="20"/>
            <w:bdr w:val="none" w:sz="0" w:space="0" w:color="auto" w:frame="1"/>
          </w:rPr>
          <w:t>//save as Test.java</w:t>
        </w:r>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08" w:author="Unknown"/>
          <w:rFonts w:ascii="Verdana" w:hAnsi="Verdana"/>
          <w:color w:val="000000"/>
          <w:sz w:val="20"/>
          <w:szCs w:val="20"/>
        </w:rPr>
      </w:pPr>
      <w:ins w:id="209" w:author="Unknown">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10" w:author="Unknown"/>
          <w:rFonts w:ascii="Verdana" w:hAnsi="Verdana"/>
          <w:color w:val="000000"/>
          <w:sz w:val="20"/>
          <w:szCs w:val="20"/>
        </w:rPr>
      </w:pPr>
      <w:ins w:id="211" w:author="Unknown">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ins>
    </w:p>
    <w:p w:rsidR="00463C62" w:rsidRDefault="00463C62" w:rsidP="00463C62">
      <w:pPr>
        <w:numPr>
          <w:ilvl w:val="0"/>
          <w:numId w:val="29"/>
        </w:numPr>
        <w:shd w:val="clear" w:color="auto" w:fill="FFFFFF"/>
        <w:spacing w:after="0" w:line="345" w:lineRule="atLeast"/>
        <w:ind w:left="0"/>
        <w:jc w:val="both"/>
        <w:rPr>
          <w:ins w:id="212" w:author="Unknown"/>
          <w:rFonts w:ascii="Verdana" w:hAnsi="Verdana"/>
          <w:color w:val="000000"/>
          <w:sz w:val="20"/>
          <w:szCs w:val="20"/>
        </w:rPr>
      </w:pPr>
      <w:ins w:id="213"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14" w:author="Unknown"/>
          <w:rFonts w:ascii="Verdana" w:hAnsi="Verdana"/>
          <w:color w:val="000000"/>
          <w:sz w:val="20"/>
          <w:szCs w:val="20"/>
        </w:rPr>
      </w:pPr>
      <w:ins w:id="215" w:author="Unknown">
        <w:r>
          <w:rPr>
            <w:rFonts w:ascii="Verdana" w:hAnsi="Verdana"/>
            <w:color w:val="000000"/>
            <w:sz w:val="20"/>
            <w:szCs w:val="20"/>
            <w:bdr w:val="none" w:sz="0" w:space="0" w:color="auto" w:frame="1"/>
          </w:rPr>
          <w:t>Student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ins>
    </w:p>
    <w:p w:rsidR="00463C62" w:rsidRDefault="00463C62" w:rsidP="00463C62">
      <w:pPr>
        <w:numPr>
          <w:ilvl w:val="0"/>
          <w:numId w:val="29"/>
        </w:numPr>
        <w:shd w:val="clear" w:color="auto" w:fill="FFFFFF"/>
        <w:spacing w:after="0" w:line="345" w:lineRule="atLeast"/>
        <w:ind w:left="0"/>
        <w:jc w:val="both"/>
        <w:rPr>
          <w:ins w:id="216" w:author="Unknown"/>
          <w:rFonts w:ascii="Verdana" w:hAnsi="Verdana"/>
          <w:color w:val="000000"/>
          <w:sz w:val="20"/>
          <w:szCs w:val="20"/>
        </w:rPr>
      </w:pPr>
      <w:proofErr w:type="spellStart"/>
      <w:ins w:id="217" w:author="Unknown">
        <w:r>
          <w:rPr>
            <w:rFonts w:ascii="Verdana" w:hAnsi="Verdana"/>
            <w:color w:val="000000"/>
            <w:sz w:val="20"/>
            <w:szCs w:val="20"/>
            <w:bdr w:val="none" w:sz="0" w:space="0" w:color="auto" w:frame="1"/>
          </w:rPr>
          <w:t>s.setName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vijay</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18" w:author="Unknown"/>
          <w:rFonts w:ascii="Verdana" w:hAnsi="Verdana"/>
          <w:color w:val="000000"/>
          <w:sz w:val="20"/>
          <w:szCs w:val="20"/>
        </w:rPr>
      </w:pPr>
      <w:proofErr w:type="spellStart"/>
      <w:ins w:id="219" w:author="Unknown">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s.getName</w:t>
        </w:r>
        <w:proofErr w:type="spellEnd"/>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20" w:author="Unknown"/>
          <w:rFonts w:ascii="Verdana" w:hAnsi="Verdana"/>
          <w:color w:val="000000"/>
          <w:sz w:val="20"/>
          <w:szCs w:val="20"/>
        </w:rPr>
      </w:pPr>
      <w:ins w:id="221" w:author="Unknown">
        <w:r>
          <w:rPr>
            <w:rFonts w:ascii="Verdana" w:hAnsi="Verdana"/>
            <w:color w:val="000000"/>
            <w:sz w:val="20"/>
            <w:szCs w:val="20"/>
            <w:bdr w:val="none" w:sz="0" w:space="0" w:color="auto" w:frame="1"/>
          </w:rPr>
          <w:t>}  </w:t>
        </w:r>
      </w:ins>
    </w:p>
    <w:p w:rsidR="00463C62" w:rsidRDefault="00463C62" w:rsidP="00463C62">
      <w:pPr>
        <w:numPr>
          <w:ilvl w:val="0"/>
          <w:numId w:val="29"/>
        </w:numPr>
        <w:shd w:val="clear" w:color="auto" w:fill="FFFFFF"/>
        <w:spacing w:after="0" w:line="345" w:lineRule="atLeast"/>
        <w:ind w:left="0"/>
        <w:jc w:val="both"/>
        <w:rPr>
          <w:ins w:id="222" w:author="Unknown"/>
          <w:rFonts w:ascii="Verdana" w:hAnsi="Verdana"/>
          <w:color w:val="000000"/>
          <w:sz w:val="20"/>
          <w:szCs w:val="20"/>
        </w:rPr>
      </w:pPr>
      <w:ins w:id="223" w:author="Unknown">
        <w:r>
          <w:rPr>
            <w:rFonts w:ascii="Verdana" w:hAnsi="Verdana"/>
            <w:color w:val="000000"/>
            <w:sz w:val="20"/>
            <w:szCs w:val="20"/>
            <w:bdr w:val="none" w:sz="0" w:space="0" w:color="auto" w:frame="1"/>
          </w:rPr>
          <w:t>}  </w:t>
        </w:r>
      </w:ins>
    </w:p>
    <w:p w:rsidR="00463C62" w:rsidRDefault="00463C62" w:rsidP="00463C62">
      <w:pPr>
        <w:pStyle w:val="HTMLPreformatted"/>
        <w:shd w:val="clear" w:color="auto" w:fill="F9FBF9"/>
        <w:jc w:val="both"/>
        <w:rPr>
          <w:ins w:id="224" w:author="Unknown"/>
          <w:color w:val="000000"/>
        </w:rPr>
      </w:pPr>
      <w:ins w:id="225" w:author="Unknown">
        <w:r>
          <w:rPr>
            <w:color w:val="000000"/>
          </w:rPr>
          <w:t xml:space="preserve">Compile By: </w:t>
        </w:r>
        <w:proofErr w:type="spellStart"/>
        <w:r>
          <w:rPr>
            <w:color w:val="000000"/>
          </w:rPr>
          <w:t>javac</w:t>
        </w:r>
        <w:proofErr w:type="spellEnd"/>
        <w:r>
          <w:rPr>
            <w:color w:val="000000"/>
          </w:rPr>
          <w:t xml:space="preserve"> -</w:t>
        </w:r>
        <w:proofErr w:type="gramStart"/>
        <w:r>
          <w:rPr>
            <w:color w:val="000000"/>
          </w:rPr>
          <w:t>d .</w:t>
        </w:r>
        <w:proofErr w:type="gramEnd"/>
        <w:r>
          <w:rPr>
            <w:color w:val="000000"/>
          </w:rPr>
          <w:t xml:space="preserve"> Test.java</w:t>
        </w:r>
      </w:ins>
    </w:p>
    <w:p w:rsidR="00463C62" w:rsidRDefault="00463C62" w:rsidP="00463C62">
      <w:pPr>
        <w:pStyle w:val="HTMLPreformatted"/>
        <w:shd w:val="clear" w:color="auto" w:fill="F9FBF9"/>
        <w:jc w:val="both"/>
        <w:rPr>
          <w:ins w:id="226" w:author="Unknown"/>
          <w:color w:val="000000"/>
        </w:rPr>
      </w:pPr>
      <w:ins w:id="227" w:author="Unknown">
        <w:r>
          <w:rPr>
            <w:color w:val="000000"/>
          </w:rPr>
          <w:lastRenderedPageBreak/>
          <w:t xml:space="preserve">Run By: java </w:t>
        </w:r>
        <w:proofErr w:type="spellStart"/>
        <w:r>
          <w:rPr>
            <w:color w:val="000000"/>
          </w:rPr>
          <w:t>com.javatpoint.Test</w:t>
        </w:r>
        <w:proofErr w:type="spellEnd"/>
      </w:ins>
    </w:p>
    <w:p w:rsidR="00463C62" w:rsidRDefault="00463C62" w:rsidP="00463C62">
      <w:pPr>
        <w:pStyle w:val="HTMLPreformatted"/>
        <w:shd w:val="clear" w:color="auto" w:fill="F9FBF9"/>
        <w:jc w:val="both"/>
        <w:rPr>
          <w:ins w:id="228" w:author="Unknown"/>
          <w:color w:val="000000"/>
        </w:rPr>
      </w:pPr>
      <w:ins w:id="229" w:author="Unknown">
        <w:r>
          <w:rPr>
            <w:color w:val="000000"/>
          </w:rPr>
          <w:t xml:space="preserve">Output: </w:t>
        </w:r>
        <w:proofErr w:type="spellStart"/>
        <w:r>
          <w:rPr>
            <w:color w:val="000000"/>
          </w:rPr>
          <w:t>vijay</w:t>
        </w:r>
        <w:proofErr w:type="spellEnd"/>
      </w:ins>
    </w:p>
    <w:p w:rsidR="0086146F" w:rsidRDefault="0086146F" w:rsidP="0086146F"/>
    <w:p w:rsidR="00463C62" w:rsidRDefault="00D06753" w:rsidP="00D06753">
      <w:pPr>
        <w:pStyle w:val="Heading1"/>
      </w:pPr>
      <w:r>
        <w:t xml:space="preserve">String </w:t>
      </w:r>
    </w:p>
    <w:p w:rsidR="00D06753" w:rsidRDefault="00D06753" w:rsidP="00D06753">
      <w:r>
        <w:t>Palindrome Code:</w:t>
      </w:r>
    </w:p>
    <w:p w:rsidR="00D06753" w:rsidRDefault="00D06753" w:rsidP="00D067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Palindrome {</w:t>
      </w:r>
    </w:p>
    <w:p w:rsidR="00D06753" w:rsidRDefault="00D06753" w:rsidP="00D06753">
      <w:pPr>
        <w:autoSpaceDE w:val="0"/>
        <w:autoSpaceDN w:val="0"/>
        <w:adjustRightInd w:val="0"/>
        <w:spacing w:after="0" w:line="240" w:lineRule="auto"/>
        <w:rPr>
          <w:rFonts w:ascii="Consolas" w:hAnsi="Consolas" w:cs="Consolas"/>
          <w:sz w:val="20"/>
          <w:szCs w:val="20"/>
        </w:rPr>
      </w:pP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proofErr w:type="gramStart"/>
      <w:r>
        <w:rPr>
          <w:rFonts w:ascii="Consolas" w:hAnsi="Consolas" w:cs="Consolas"/>
          <w:color w:val="6A3E3E"/>
          <w:sz w:val="20"/>
          <w:szCs w:val="20"/>
        </w:rPr>
        <w:t>chr</w:t>
      </w:r>
      <w:proofErr w:type="spellEnd"/>
      <w:proofErr w:type="gramEnd"/>
      <w:r>
        <w:rPr>
          <w:rFonts w:ascii="Consolas" w:hAnsi="Consolas" w:cs="Consolas"/>
          <w:color w:val="000000"/>
          <w:sz w:val="20"/>
          <w:szCs w:val="20"/>
        </w:rPr>
        <w:t>=</w:t>
      </w:r>
      <w:r>
        <w:rPr>
          <w:rFonts w:ascii="Consolas" w:hAnsi="Consolas" w:cs="Consolas"/>
          <w:color w:val="2A00FF"/>
          <w:sz w:val="20"/>
          <w:szCs w:val="20"/>
        </w:rPr>
        <w:t>"madam"</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roofErr w:type="spellStart"/>
      <w:r>
        <w:rPr>
          <w:rFonts w:ascii="Consolas" w:hAnsi="Consolas" w:cs="Consolas"/>
          <w:color w:val="6A3E3E"/>
          <w:sz w:val="20"/>
          <w:szCs w:val="20"/>
        </w:rPr>
        <w:t>chr</w:t>
      </w:r>
      <w:r>
        <w:rPr>
          <w:rFonts w:ascii="Consolas" w:hAnsi="Consolas" w:cs="Consolas"/>
          <w:color w:val="000000"/>
          <w:sz w:val="20"/>
          <w:szCs w:val="20"/>
        </w:rPr>
        <w:t>.length</w:t>
      </w:r>
      <w:proofErr w:type="spellEnd"/>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&gt;-1;</w:t>
      </w:r>
      <w:r>
        <w:rPr>
          <w:rFonts w:ascii="Consolas" w:hAnsi="Consolas" w:cs="Consolas"/>
          <w:color w:val="6A3E3E"/>
          <w:sz w:val="20"/>
          <w:szCs w:val="20"/>
        </w:rPr>
        <w:t>i</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reverse</w:t>
      </w:r>
      <w:r>
        <w:rPr>
          <w:rFonts w:ascii="Consolas" w:hAnsi="Consolas" w:cs="Consolas"/>
          <w:color w:val="000000"/>
          <w:sz w:val="20"/>
          <w:szCs w:val="20"/>
        </w:rPr>
        <w:t>=</w:t>
      </w:r>
      <w:proofErr w:type="spellStart"/>
      <w:proofErr w:type="gramEnd"/>
      <w:r>
        <w:rPr>
          <w:rFonts w:ascii="Consolas" w:hAnsi="Consolas" w:cs="Consolas"/>
          <w:color w:val="6A3E3E"/>
          <w:sz w:val="20"/>
          <w:szCs w:val="20"/>
        </w:rPr>
        <w:t>reverse</w:t>
      </w:r>
      <w:r>
        <w:rPr>
          <w:rFonts w:ascii="Consolas" w:hAnsi="Consolas" w:cs="Consolas"/>
          <w:color w:val="000000"/>
          <w:sz w:val="20"/>
          <w:szCs w:val="20"/>
        </w:rPr>
        <w:t>+</w:t>
      </w:r>
      <w:r>
        <w:rPr>
          <w:rFonts w:ascii="Consolas" w:hAnsi="Consolas" w:cs="Consolas"/>
          <w:color w:val="6A3E3E"/>
          <w:sz w:val="20"/>
          <w:szCs w:val="20"/>
        </w:rPr>
        <w:t>chr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"Reversed String is: "</w:t>
      </w:r>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chr</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reverse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Given String is Palindrome"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Given String is not a Palindrome"</w:t>
      </w:r>
      <w:r>
        <w:rPr>
          <w:rFonts w:ascii="Consolas" w:hAnsi="Consolas" w:cs="Consolas"/>
          <w:color w:val="000000"/>
          <w:sz w:val="20"/>
          <w:szCs w:val="20"/>
        </w:rPr>
        <w:t>);</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06753" w:rsidRDefault="00D06753" w:rsidP="00D06753">
      <w:pPr>
        <w:rPr>
          <w:rFonts w:ascii="Consolas" w:hAnsi="Consolas" w:cs="Consolas"/>
          <w:color w:val="000000"/>
          <w:sz w:val="20"/>
          <w:szCs w:val="20"/>
        </w:rPr>
      </w:pPr>
      <w:r>
        <w:rPr>
          <w:rFonts w:ascii="Consolas" w:hAnsi="Consolas" w:cs="Consolas"/>
          <w:color w:val="000000"/>
          <w:sz w:val="20"/>
          <w:szCs w:val="20"/>
        </w:rPr>
        <w:t>}</w:t>
      </w:r>
    </w:p>
    <w:p w:rsidR="00D06753" w:rsidRDefault="00D06753" w:rsidP="00D06753"/>
    <w:p w:rsidR="00845F5B" w:rsidRDefault="00845F5B" w:rsidP="00D06753">
      <w:r>
        <w:t xml:space="preserve">You are taking Locator Type and Locator value in a single string and then you use split function based on your separator. i.e. “:”. Suppose your locator has a “:” in it. So </w:t>
      </w:r>
      <w:proofErr w:type="gramStart"/>
      <w:r>
        <w:t>Split(</w:t>
      </w:r>
      <w:proofErr w:type="gramEnd"/>
      <w:r>
        <w:t>“:”)[1] will not work. How to overcome?</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ClassExample</w:t>
      </w:r>
      <w:proofErr w:type="spellEnd"/>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strValue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Souni</w:t>
      </w:r>
      <w:proofErr w:type="gramStart"/>
      <w:r>
        <w:rPr>
          <w:rFonts w:ascii="Consolas" w:hAnsi="Consolas" w:cs="Consolas"/>
          <w:color w:val="2A00FF"/>
          <w:sz w:val="20"/>
          <w:szCs w:val="20"/>
        </w:rPr>
        <w:t>:selenium:value</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strValue</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strValue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r>
        <w:rPr>
          <w:rFonts w:ascii="Consolas" w:hAnsi="Consolas" w:cs="Consolas"/>
          <w:color w:val="000000"/>
          <w:sz w:val="20"/>
          <w:szCs w:val="20"/>
        </w:rPr>
        <w:tab/>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strSubvalue2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strValue</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+1);</w:t>
      </w:r>
    </w:p>
    <w:p w:rsidR="00845F5B" w:rsidRDefault="00845F5B" w:rsidP="00845F5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strSubvalue2</w:t>
      </w:r>
      <w:r>
        <w:rPr>
          <w:rFonts w:ascii="Consolas" w:hAnsi="Consolas" w:cs="Consolas"/>
          <w:color w:val="000000"/>
          <w:sz w:val="20"/>
          <w:szCs w:val="20"/>
        </w:rPr>
        <w:t>);</w:t>
      </w:r>
    </w:p>
    <w:p w:rsidR="00845F5B" w:rsidRDefault="00845F5B" w:rsidP="00845F5B">
      <w:pPr>
        <w:autoSpaceDE w:val="0"/>
        <w:autoSpaceDN w:val="0"/>
        <w:adjustRightInd w:val="0"/>
        <w:spacing w:after="0" w:line="240" w:lineRule="auto"/>
        <w:rPr>
          <w:rFonts w:ascii="Consolas" w:hAnsi="Consolas" w:cs="Consolas"/>
          <w:sz w:val="20"/>
          <w:szCs w:val="20"/>
        </w:rPr>
      </w:pPr>
    </w:p>
    <w:p w:rsidR="00845F5B" w:rsidRDefault="00845F5B" w:rsidP="00845F5B">
      <w:pPr>
        <w:rPr>
          <w:rFonts w:ascii="Consolas" w:hAnsi="Consolas" w:cs="Consolas"/>
          <w:color w:val="000000"/>
          <w:sz w:val="20"/>
          <w:szCs w:val="20"/>
        </w:rPr>
      </w:pPr>
      <w:r>
        <w:rPr>
          <w:rFonts w:ascii="Consolas" w:hAnsi="Consolas" w:cs="Consolas"/>
          <w:color w:val="000000"/>
          <w:sz w:val="20"/>
          <w:szCs w:val="20"/>
        </w:rPr>
        <w:t>}</w:t>
      </w:r>
    </w:p>
    <w:p w:rsidR="009F4F7C" w:rsidRDefault="00CC29B8" w:rsidP="00CC29B8">
      <w:pPr>
        <w:pStyle w:val="Heading1"/>
      </w:pPr>
      <w:r>
        <w:lastRenderedPageBreak/>
        <w:t xml:space="preserve">I/O Scanner class </w:t>
      </w:r>
    </w:p>
    <w:p w:rsidR="009F1DFB" w:rsidRDefault="009F1DFB" w:rsidP="009F1D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p>
    <w:p w:rsidR="009F1DFB" w:rsidRDefault="009F1DFB" w:rsidP="009F1D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ClassScanner</w:t>
      </w:r>
      <w:proofErr w:type="spellEnd"/>
      <w:r>
        <w:rPr>
          <w:rFonts w:ascii="Consolas" w:hAnsi="Consolas" w:cs="Consolas"/>
          <w:color w:val="000000"/>
          <w:sz w:val="20"/>
          <w:szCs w:val="20"/>
        </w:rPr>
        <w:t xml:space="preserve"> {</w:t>
      </w:r>
    </w:p>
    <w:p w:rsidR="009F1DFB" w:rsidRDefault="009F1DFB" w:rsidP="009F1DFB">
      <w:pPr>
        <w:autoSpaceDE w:val="0"/>
        <w:autoSpaceDN w:val="0"/>
        <w:adjustRightInd w:val="0"/>
        <w:spacing w:after="0" w:line="240" w:lineRule="auto"/>
        <w:rPr>
          <w:rFonts w:ascii="Consolas" w:hAnsi="Consolas" w:cs="Consolas"/>
          <w:sz w:val="20"/>
          <w:szCs w:val="20"/>
        </w:rPr>
      </w:pP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r>
        <w:rPr>
          <w:rFonts w:ascii="Consolas" w:hAnsi="Consolas" w:cs="Consolas"/>
          <w:color w:val="3F7F5F"/>
          <w:sz w:val="20"/>
          <w:szCs w:val="20"/>
        </w:rPr>
        <w:t>//system.in is system input stream</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your name:"</w:t>
      </w:r>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"your input =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F1DFB" w:rsidRDefault="009F1DFB" w:rsidP="009F1D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1DFB" w:rsidRDefault="009F1DFB" w:rsidP="009F1DFB">
      <w:pPr>
        <w:autoSpaceDE w:val="0"/>
        <w:autoSpaceDN w:val="0"/>
        <w:adjustRightInd w:val="0"/>
        <w:spacing w:after="0" w:line="240" w:lineRule="auto"/>
        <w:rPr>
          <w:rFonts w:ascii="Consolas" w:hAnsi="Consolas" w:cs="Consolas"/>
          <w:sz w:val="20"/>
          <w:szCs w:val="20"/>
        </w:rPr>
      </w:pPr>
    </w:p>
    <w:p w:rsidR="00CC29B8" w:rsidRDefault="009F1DFB" w:rsidP="009F1DFB">
      <w:pPr>
        <w:rPr>
          <w:rFonts w:ascii="Consolas" w:hAnsi="Consolas" w:cs="Consolas"/>
          <w:color w:val="000000"/>
          <w:sz w:val="20"/>
          <w:szCs w:val="20"/>
        </w:rPr>
      </w:pPr>
      <w:r>
        <w:rPr>
          <w:rFonts w:ascii="Consolas" w:hAnsi="Consolas" w:cs="Consolas"/>
          <w:color w:val="000000"/>
          <w:sz w:val="20"/>
          <w:szCs w:val="20"/>
        </w:rPr>
        <w:t>}</w:t>
      </w:r>
    </w:p>
    <w:p w:rsidR="009F1DFB" w:rsidRDefault="009F1DFB" w:rsidP="009F1DFB"/>
    <w:p w:rsidR="00646776" w:rsidRDefault="00646776" w:rsidP="00646776">
      <w:pPr>
        <w:pStyle w:val="Heading1"/>
      </w:pPr>
      <w:r>
        <w:t xml:space="preserve">File I/O – working with text file </w:t>
      </w:r>
    </w:p>
    <w:p w:rsidR="009A6A7D" w:rsidRDefault="009A6A7D" w:rsidP="009A6A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ClassFile</w:t>
      </w:r>
      <w:proofErr w:type="spellEnd"/>
      <w:r>
        <w:rPr>
          <w:rFonts w:ascii="Consolas" w:hAnsi="Consolas" w:cs="Consolas"/>
          <w:color w:val="000000"/>
          <w:sz w:val="20"/>
          <w:szCs w:val="20"/>
        </w:rPr>
        <w:t xml:space="preserve"> {</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folderCreator</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//Step one - create object of file class ad provide the path of file.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mkdirs</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method </w:t>
      </w:r>
      <w:proofErr w:type="spellStart"/>
      <w:r>
        <w:rPr>
          <w:rFonts w:ascii="Consolas" w:hAnsi="Consolas" w:cs="Consolas"/>
          <w:color w:val="3F7F5F"/>
          <w:sz w:val="20"/>
          <w:szCs w:val="20"/>
        </w:rPr>
        <w:t>use</w:t>
      </w:r>
      <w:proofErr w:type="spellEnd"/>
      <w:r>
        <w:rPr>
          <w:rFonts w:ascii="Consolas" w:hAnsi="Consolas" w:cs="Consolas"/>
          <w:color w:val="3F7F5F"/>
          <w:sz w:val="20"/>
          <w:szCs w:val="20"/>
        </w:rPr>
        <w:t xml:space="preserve"> to create folder</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.mkdirs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file</w:t>
      </w:r>
      <w:r>
        <w:rPr>
          <w:rFonts w:ascii="Consolas" w:hAnsi="Consolas" w:cs="Consolas"/>
          <w:color w:val="000000"/>
          <w:sz w:val="20"/>
          <w:szCs w:val="20"/>
        </w:rPr>
        <w:t>.exists</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"File Created"</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File Found"</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.delete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fileCreator</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.createNewFile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//Step1 create object of </w:t>
      </w:r>
      <w:proofErr w:type="spellStart"/>
      <w:r>
        <w:rPr>
          <w:rFonts w:ascii="Consolas" w:hAnsi="Consolas" w:cs="Consolas"/>
          <w:color w:val="3F7F5F"/>
          <w:sz w:val="20"/>
          <w:szCs w:val="20"/>
        </w:rPr>
        <w:t>FileWriter</w:t>
      </w:r>
      <w:proofErr w:type="spellEnd"/>
      <w:r>
        <w:rPr>
          <w:rFonts w:ascii="Consolas" w:hAnsi="Consolas" w:cs="Consolas"/>
          <w:color w:val="3F7F5F"/>
          <w:sz w:val="20"/>
          <w:szCs w:val="20"/>
        </w:rPr>
        <w:t xml:space="preserve"> and pass the path of the text file.</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w:t>
      </w:r>
      <w:proofErr w:type="spellStart"/>
      <w:r>
        <w:rPr>
          <w:rFonts w:ascii="Consolas" w:hAnsi="Consolas" w:cs="Consolas"/>
          <w:color w:val="3F7F5F"/>
          <w:sz w:val="20"/>
          <w:szCs w:val="20"/>
        </w:rPr>
        <w:t>BufferedWriter</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object</w:t>
      </w:r>
      <w:proofErr w:type="gramEnd"/>
      <w:r>
        <w:rPr>
          <w:rFonts w:ascii="Consolas" w:hAnsi="Consolas" w:cs="Consolas"/>
          <w:color w:val="3F7F5F"/>
          <w:sz w:val="20"/>
          <w:szCs w:val="20"/>
        </w:rPr>
        <w:t xml:space="preserve"> and pass the </w:t>
      </w:r>
      <w:proofErr w:type="spellStart"/>
      <w:r>
        <w:rPr>
          <w:rFonts w:ascii="Consolas" w:hAnsi="Consolas" w:cs="Consolas"/>
          <w:color w:val="3F7F5F"/>
          <w:sz w:val="20"/>
          <w:szCs w:val="20"/>
        </w:rPr>
        <w:t>FileWriter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xml:space="preserve"> to it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fw</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Souni</w:t>
      </w:r>
      <w:proofErr w:type="spellEnd"/>
      <w:r>
        <w:rPr>
          <w:rFonts w:ascii="Consolas" w:hAnsi="Consolas" w:cs="Consolas"/>
          <w:color w:val="2A00FF"/>
          <w:sz w:val="20"/>
          <w:szCs w:val="20"/>
        </w:rPr>
        <w:t>"</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.newLine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Shamik</w:t>
      </w:r>
      <w:proofErr w:type="spellEnd"/>
      <w:r>
        <w:rPr>
          <w:rFonts w:ascii="Consolas" w:hAnsi="Consolas" w:cs="Consolas"/>
          <w:color w:val="2A00FF"/>
          <w:sz w:val="20"/>
          <w:szCs w:val="20"/>
        </w:rPr>
        <w:t>"</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fw</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6A3E3E"/>
          <w:sz w:val="20"/>
          <w:szCs w:val="20"/>
        </w:rPr>
        <w:t>path</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fr</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r>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line</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1A0B" w:rsidRDefault="009A1A0B" w:rsidP="009A1A0B"/>
    <w:p w:rsidR="009A6A7D" w:rsidRDefault="009A6A7D" w:rsidP="009A6A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ClassMain</w:t>
      </w:r>
      <w:proofErr w:type="spellEnd"/>
      <w:r>
        <w:rPr>
          <w:rFonts w:ascii="Consolas" w:hAnsi="Consolas" w:cs="Consolas"/>
          <w:color w:val="000000"/>
          <w:sz w:val="20"/>
          <w:szCs w:val="20"/>
        </w:rPr>
        <w:t xml:space="preserve"> {</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path</w:t>
      </w:r>
      <w:r>
        <w:rPr>
          <w:rFonts w:ascii="Consolas" w:hAnsi="Consolas" w:cs="Consolas"/>
          <w:color w:val="000000"/>
          <w:sz w:val="20"/>
          <w:szCs w:val="20"/>
        </w:rPr>
        <w:t xml:space="preserve"> = </w:t>
      </w:r>
      <w:r>
        <w:rPr>
          <w:rFonts w:ascii="Consolas" w:hAnsi="Consolas" w:cs="Consolas"/>
          <w:color w:val="2A00FF"/>
          <w:sz w:val="20"/>
          <w:szCs w:val="20"/>
        </w:rPr>
        <w:t>"C:\\Users\\Souni\\Desktop\\Selenium"</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pathTXT</w:t>
      </w:r>
      <w:proofErr w:type="spellEnd"/>
      <w:r>
        <w:rPr>
          <w:rFonts w:ascii="Consolas" w:hAnsi="Consolas" w:cs="Consolas"/>
          <w:color w:val="000000"/>
          <w:sz w:val="20"/>
          <w:szCs w:val="20"/>
        </w:rPr>
        <w:t xml:space="preserve"> = </w:t>
      </w:r>
      <w:r>
        <w:rPr>
          <w:rFonts w:ascii="Consolas" w:hAnsi="Consolas" w:cs="Consolas"/>
          <w:color w:val="2A00FF"/>
          <w:sz w:val="20"/>
          <w:szCs w:val="20"/>
        </w:rPr>
        <w:t>"C:\\Users\\Souni\\Desktop\\Selenium.txt"</w:t>
      </w:r>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ClassFile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obj.folderCreator</w:t>
      </w:r>
      <w:proofErr w:type="spellEnd"/>
      <w:r>
        <w:rPr>
          <w:rFonts w:ascii="Consolas" w:hAnsi="Consolas" w:cs="Consolas"/>
          <w:color w:val="3F7F5F"/>
          <w:sz w:val="20"/>
          <w:szCs w:val="20"/>
        </w:rPr>
        <w:t>(</w:t>
      </w:r>
      <w:proofErr w:type="gramEnd"/>
      <w:r>
        <w:rPr>
          <w:rFonts w:ascii="Consolas" w:hAnsi="Consolas" w:cs="Consolas"/>
          <w:color w:val="3F7F5F"/>
          <w:sz w:val="20"/>
          <w:szCs w:val="20"/>
        </w:rPr>
        <w:t>path);</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obj.fileCreator</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pathTXT</w:t>
      </w:r>
      <w:proofErr w:type="spellEnd"/>
      <w:r>
        <w:rPr>
          <w:rFonts w:ascii="Consolas" w:hAnsi="Consolas" w:cs="Consolas"/>
          <w:color w:val="3F7F5F"/>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obj.fileWriter</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pathTXT</w:t>
      </w:r>
      <w:proofErr w:type="spellEnd"/>
      <w:r>
        <w:rPr>
          <w:rFonts w:ascii="Consolas" w:hAnsi="Consolas" w:cs="Consolas"/>
          <w:color w:val="3F7F5F"/>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.fileReader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pathTXT</w:t>
      </w:r>
      <w:proofErr w:type="spellEnd"/>
      <w:r>
        <w:rPr>
          <w:rFonts w:ascii="Consolas" w:hAnsi="Consolas" w:cs="Consolas"/>
          <w:color w:val="000000"/>
          <w:sz w:val="20"/>
          <w:szCs w:val="20"/>
        </w:rPr>
        <w:t>);</w:t>
      </w: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A7D" w:rsidRDefault="009A6A7D" w:rsidP="009A6A7D">
      <w:pPr>
        <w:autoSpaceDE w:val="0"/>
        <w:autoSpaceDN w:val="0"/>
        <w:adjustRightInd w:val="0"/>
        <w:spacing w:after="0" w:line="240" w:lineRule="auto"/>
        <w:rPr>
          <w:rFonts w:ascii="Consolas" w:hAnsi="Consolas" w:cs="Consolas"/>
          <w:sz w:val="20"/>
          <w:szCs w:val="20"/>
        </w:rPr>
      </w:pPr>
    </w:p>
    <w:p w:rsidR="009A6A7D" w:rsidRDefault="009A6A7D" w:rsidP="009A6A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A7D" w:rsidRDefault="009A6A7D" w:rsidP="009A1A0B"/>
    <w:p w:rsidR="009A6A7D" w:rsidRDefault="00551665" w:rsidP="00551665">
      <w:pPr>
        <w:pStyle w:val="Heading1"/>
      </w:pPr>
      <w:r>
        <w:t>Working with property file</w:t>
      </w:r>
    </w:p>
    <w:p w:rsidR="008F18E6" w:rsidRDefault="008F18E6" w:rsidP="008F18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ClassProperty</w:t>
      </w:r>
      <w:proofErr w:type="spellEnd"/>
      <w:r>
        <w:rPr>
          <w:rFonts w:ascii="Consolas" w:hAnsi="Consolas" w:cs="Consolas"/>
          <w:color w:val="000000"/>
          <w:sz w:val="20"/>
          <w:szCs w:val="20"/>
        </w:rPr>
        <w:t xml:space="preserve"> {</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highlight w:val="yellow"/>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w:t>
      </w:r>
      <w:r w:rsidR="00381E5E">
        <w:rPr>
          <w:rFonts w:ascii="Consolas" w:hAnsi="Consolas" w:cs="Consolas"/>
          <w:color w:val="2A00FF"/>
          <w:sz w:val="20"/>
          <w:szCs w:val="20"/>
        </w:rPr>
        <w:t xml:space="preserve"> </w:t>
      </w:r>
      <w:proofErr w:type="spellStart"/>
      <w:r>
        <w:rPr>
          <w:rFonts w:ascii="Consolas" w:hAnsi="Consolas" w:cs="Consolas"/>
          <w:color w:val="2A00FF"/>
          <w:sz w:val="20"/>
          <w:szCs w:val="20"/>
        </w:rPr>
        <w:t>JavaForPractice</w:t>
      </w:r>
      <w:proofErr w:type="spellEnd"/>
      <w:r>
        <w:rPr>
          <w:rFonts w:ascii="Consolas" w:hAnsi="Consolas" w:cs="Consolas"/>
          <w:color w:val="2A00FF"/>
          <w:sz w:val="20"/>
          <w:szCs w:val="20"/>
        </w:rPr>
        <w:t>\\</w:t>
      </w:r>
      <w:proofErr w:type="spellStart"/>
      <w:r>
        <w:rPr>
          <w:rFonts w:ascii="Consolas" w:hAnsi="Consolas" w:cs="Consolas"/>
          <w:color w:val="2A00FF"/>
          <w:sz w:val="20"/>
          <w:szCs w:val="20"/>
        </w:rPr>
        <w:t>PropertyFile.properties</w:t>
      </w:r>
      <w:proofErr w:type="spellEnd"/>
      <w:r>
        <w:rPr>
          <w:rFonts w:ascii="Consolas" w:hAnsi="Consolas" w:cs="Consolas"/>
          <w:color w:val="2A00FF"/>
          <w:sz w:val="20"/>
          <w:szCs w:val="20"/>
        </w:rPr>
        <w:t>"</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r>
        <w:rPr>
          <w:rFonts w:ascii="Consolas" w:hAnsi="Consolas" w:cs="Consolas"/>
          <w:color w:val="6A3E3E"/>
          <w:sz w:val="20"/>
          <w:szCs w:val="20"/>
        </w:rPr>
        <w:t>fs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gramEnd"/>
      <w:r>
        <w:rPr>
          <w:rFonts w:ascii="Consolas" w:hAnsi="Consolas" w:cs="Consolas"/>
          <w:color w:val="6A3E3E"/>
          <w:sz w:val="20"/>
          <w:szCs w:val="20"/>
          <w:highlight w:val="lightGray"/>
        </w:rPr>
        <w:t>file</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prop</w:t>
      </w:r>
      <w:r>
        <w:rPr>
          <w:rFonts w:ascii="Consolas" w:hAnsi="Consolas" w:cs="Consolas"/>
          <w:color w:val="000000"/>
          <w:sz w:val="20"/>
          <w:szCs w:val="20"/>
        </w:rPr>
        <w:t>.load</w:t>
      </w:r>
      <w:proofErr w:type="spellEnd"/>
      <w:r>
        <w:rPr>
          <w:rFonts w:ascii="Consolas" w:hAnsi="Consolas" w:cs="Consolas"/>
          <w:color w:val="000000"/>
          <w:sz w:val="20"/>
          <w:szCs w:val="20"/>
        </w:rPr>
        <w:t>(</w:t>
      </w:r>
      <w:proofErr w:type="gramEnd"/>
      <w:r>
        <w:rPr>
          <w:rFonts w:ascii="Consolas" w:hAnsi="Consolas" w:cs="Consolas"/>
          <w:color w:val="6A3E3E"/>
          <w:sz w:val="20"/>
          <w:szCs w:val="20"/>
        </w:rPr>
        <w:t>fs</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proofErr w:type="gramEnd"/>
      <w:r>
        <w:rPr>
          <w:rFonts w:ascii="Consolas" w:hAnsi="Consolas" w:cs="Consolas"/>
          <w:color w:val="2A00FF"/>
          <w:sz w:val="20"/>
          <w:szCs w:val="20"/>
        </w:rPr>
        <w:t>"java"</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p>
    <w:p w:rsidR="008F18E6" w:rsidRDefault="008F18E6" w:rsidP="008F1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18E6" w:rsidRDefault="008F18E6" w:rsidP="008F18E6">
      <w:pPr>
        <w:autoSpaceDE w:val="0"/>
        <w:autoSpaceDN w:val="0"/>
        <w:adjustRightInd w:val="0"/>
        <w:spacing w:after="0" w:line="240" w:lineRule="auto"/>
        <w:rPr>
          <w:rFonts w:ascii="Consolas" w:hAnsi="Consolas" w:cs="Consolas"/>
          <w:sz w:val="20"/>
          <w:szCs w:val="20"/>
        </w:rPr>
      </w:pPr>
    </w:p>
    <w:p w:rsidR="00551665" w:rsidRDefault="008F18E6" w:rsidP="008F18E6">
      <w:pPr>
        <w:rPr>
          <w:rFonts w:ascii="Consolas" w:hAnsi="Consolas" w:cs="Consolas"/>
          <w:color w:val="000000"/>
          <w:sz w:val="20"/>
          <w:szCs w:val="20"/>
        </w:rPr>
      </w:pPr>
      <w:r>
        <w:rPr>
          <w:rFonts w:ascii="Consolas" w:hAnsi="Consolas" w:cs="Consolas"/>
          <w:color w:val="000000"/>
          <w:sz w:val="20"/>
          <w:szCs w:val="20"/>
        </w:rPr>
        <w:t>}</w:t>
      </w:r>
    </w:p>
    <w:p w:rsidR="00784F45" w:rsidRDefault="00784F45" w:rsidP="00784F45">
      <w:pPr>
        <w:pStyle w:val="Heading1"/>
        <w:spacing w:before="75"/>
        <w:ind w:left="300"/>
        <w:jc w:val="both"/>
        <w:rPr>
          <w:rFonts w:ascii="Helvetica" w:hAnsi="Helvetica" w:cs="Helvetica"/>
          <w:color w:val="610B38"/>
          <w:sz w:val="44"/>
          <w:szCs w:val="44"/>
        </w:rPr>
      </w:pPr>
      <w:r>
        <w:rPr>
          <w:rFonts w:ascii="Helvetica" w:hAnsi="Helvetica" w:cs="Helvetica"/>
          <w:b/>
          <w:bCs/>
          <w:color w:val="610B38"/>
          <w:sz w:val="44"/>
          <w:szCs w:val="44"/>
        </w:rPr>
        <w:t>Immutable String in Java</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try to understand the immutability concept by the example given below:</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Testimmutablestring</w:t>
      </w:r>
      <w:proofErr w:type="spellEnd"/>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String s=</w:t>
      </w:r>
      <w:r>
        <w:rPr>
          <w:rStyle w:val="string2"/>
          <w:rFonts w:ascii="Verdana" w:hAnsi="Verdana"/>
          <w:sz w:val="20"/>
          <w:szCs w:val="20"/>
        </w:rPr>
        <w:t>"</w:t>
      </w:r>
      <w:proofErr w:type="spellStart"/>
      <w:r>
        <w:rPr>
          <w:rStyle w:val="string2"/>
          <w:rFonts w:ascii="Verdana" w:hAnsi="Verdana"/>
          <w:sz w:val="20"/>
          <w:szCs w:val="20"/>
        </w:rPr>
        <w:t>Sachin</w:t>
      </w:r>
      <w:proofErr w:type="spellEnd"/>
      <w:r>
        <w:rPr>
          <w:rStyle w:val="string2"/>
          <w:rFonts w:ascii="Verdana" w:hAnsi="Verdana"/>
          <w:sz w:val="20"/>
          <w:szCs w:val="20"/>
        </w:rPr>
        <w:t>"</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s.concat(</w:t>
      </w:r>
      <w:r>
        <w:rPr>
          <w:rStyle w:val="string2"/>
          <w:rFonts w:ascii="Verdana" w:hAnsi="Verdana"/>
          <w:sz w:val="20"/>
          <w:szCs w:val="20"/>
        </w:rPr>
        <w:t>" Tendulkar"</w:t>
      </w:r>
      <w:r>
        <w:rPr>
          <w:rFonts w:ascii="Verdana" w:hAnsi="Verdana"/>
          <w:color w:val="000000"/>
          <w:sz w:val="20"/>
          <w:szCs w:val="20"/>
          <w:bdr w:val="none" w:sz="0" w:space="0" w:color="auto" w:frame="1"/>
        </w:rPr>
        <w:t>);</w:t>
      </w:r>
      <w:r>
        <w:rPr>
          <w:rStyle w:val="comment2"/>
          <w:rFonts w:ascii="Verdana" w:hAnsi="Verdana"/>
          <w:sz w:val="20"/>
          <w:szCs w:val="20"/>
        </w:rPr>
        <w:t>//concat() method appends the string at the end</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System.out.println(s);</w:t>
      </w:r>
      <w:r>
        <w:rPr>
          <w:rStyle w:val="comment2"/>
          <w:rFonts w:ascii="Verdana" w:hAnsi="Verdana"/>
          <w:sz w:val="20"/>
          <w:szCs w:val="20"/>
        </w:rPr>
        <w:t>//will print Sachin because strings are immutable objects</w:t>
      </w:r>
      <w:r>
        <w:rPr>
          <w:rFonts w:ascii="Verdana" w:hAnsi="Verdana"/>
          <w:color w:val="000000"/>
          <w:sz w:val="20"/>
          <w:szCs w:val="20"/>
          <w:bdr w:val="none" w:sz="0" w:space="0" w:color="auto" w:frame="1"/>
        </w:rPr>
        <w:t>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784F45" w:rsidRDefault="00784F45" w:rsidP="00784F45">
      <w:pPr>
        <w:numPr>
          <w:ilvl w:val="0"/>
          <w:numId w:val="3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784F45" w:rsidRDefault="00784F45" w:rsidP="00784F45">
      <w:pPr>
        <w:spacing w:line="345" w:lineRule="atLeast"/>
        <w:ind w:left="300"/>
        <w:jc w:val="both"/>
        <w:rPr>
          <w:rFonts w:ascii="Verdana" w:hAnsi="Verdana"/>
          <w:color w:val="000000"/>
          <w:sz w:val="20"/>
          <w:szCs w:val="20"/>
        </w:rPr>
      </w:pPr>
      <w:r>
        <w:rPr>
          <w:rFonts w:ascii="Verdana" w:hAnsi="Verdana"/>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6.5pt;height:66.75pt" o:ole="">
            <v:imagedata r:id="rId23" o:title=""/>
          </v:shape>
          <w:control r:id="rId24" w:name="DefaultOcxName" w:shapeid="_x0000_i1037"/>
        </w:object>
      </w:r>
    </w:p>
    <w:p w:rsidR="00784F45" w:rsidRDefault="00003A8E" w:rsidP="00784F45">
      <w:pPr>
        <w:spacing w:line="345" w:lineRule="atLeast"/>
        <w:ind w:left="300"/>
        <w:jc w:val="both"/>
        <w:rPr>
          <w:rFonts w:ascii="Verdana" w:hAnsi="Verdana"/>
          <w:color w:val="000000"/>
          <w:sz w:val="20"/>
          <w:szCs w:val="20"/>
        </w:rPr>
      </w:pPr>
      <w:hyperlink r:id="rId25" w:tgtFrame="_blank" w:history="1">
        <w:r w:rsidR="00784F45">
          <w:rPr>
            <w:rStyle w:val="testit"/>
            <w:rFonts w:ascii="Verdana" w:hAnsi="Verdana"/>
            <w:b/>
            <w:bCs/>
            <w:color w:val="FFFFFF"/>
            <w:sz w:val="20"/>
            <w:szCs w:val="20"/>
            <w:shd w:val="clear" w:color="auto" w:fill="6699CC"/>
          </w:rPr>
          <w:t xml:space="preserve">Test it </w:t>
        </w:r>
        <w:proofErr w:type="gramStart"/>
        <w:r w:rsidR="00784F45">
          <w:rPr>
            <w:rStyle w:val="testit"/>
            <w:rFonts w:ascii="Verdana" w:hAnsi="Verdana"/>
            <w:b/>
            <w:bCs/>
            <w:color w:val="FFFFFF"/>
            <w:sz w:val="20"/>
            <w:szCs w:val="20"/>
            <w:shd w:val="clear" w:color="auto" w:fill="6699CC"/>
          </w:rPr>
          <w:t>Now</w:t>
        </w:r>
        <w:proofErr w:type="gramEnd"/>
      </w:hyperlink>
      <w:r w:rsidR="00784F45">
        <w:rPr>
          <w:rFonts w:ascii="Verdana" w:hAnsi="Verdana"/>
          <w:color w:val="000000"/>
          <w:sz w:val="20"/>
          <w:szCs w:val="20"/>
        </w:rPr>
        <w:t xml:space="preserve"> </w:t>
      </w:r>
    </w:p>
    <w:p w:rsidR="00784F45" w:rsidRDefault="00784F45" w:rsidP="00784F45">
      <w:pPr>
        <w:pStyle w:val="HTMLPreformatted"/>
        <w:shd w:val="clear" w:color="auto" w:fill="F9FBF9"/>
        <w:spacing w:line="345" w:lineRule="atLeast"/>
        <w:ind w:left="300"/>
        <w:jc w:val="both"/>
        <w:rPr>
          <w:color w:val="000000"/>
        </w:rPr>
      </w:pPr>
      <w:proofErr w:type="spellStart"/>
      <w:r>
        <w:rPr>
          <w:color w:val="000000"/>
        </w:rPr>
        <w:t>Output</w:t>
      </w:r>
      <w:proofErr w:type="gramStart"/>
      <w:r>
        <w:rPr>
          <w:color w:val="000000"/>
        </w:rPr>
        <w:t>:Sachin</w:t>
      </w:r>
      <w:proofErr w:type="spellEnd"/>
      <w:proofErr w:type="gramEnd"/>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Now it can be understood by the diagram given below. Here </w:t>
      </w:r>
      <w:proofErr w:type="spellStart"/>
      <w:r>
        <w:rPr>
          <w:rFonts w:ascii="Verdana" w:hAnsi="Verdana"/>
          <w:color w:val="000000"/>
          <w:sz w:val="20"/>
          <w:szCs w:val="20"/>
        </w:rPr>
        <w:t>Sachin</w:t>
      </w:r>
      <w:proofErr w:type="spellEnd"/>
      <w:r>
        <w:rPr>
          <w:rFonts w:ascii="Verdana" w:hAnsi="Verdana"/>
          <w:color w:val="000000"/>
          <w:sz w:val="20"/>
          <w:szCs w:val="20"/>
        </w:rPr>
        <w:t xml:space="preserve"> is not changed but a new object is created with </w:t>
      </w:r>
      <w:proofErr w:type="spellStart"/>
      <w:r>
        <w:rPr>
          <w:rFonts w:ascii="Verdana" w:hAnsi="Verdana"/>
          <w:color w:val="000000"/>
          <w:sz w:val="20"/>
          <w:szCs w:val="20"/>
        </w:rPr>
        <w:t>sachintendulkar</w:t>
      </w:r>
      <w:proofErr w:type="spellEnd"/>
      <w:r>
        <w:rPr>
          <w:rFonts w:ascii="Verdana" w:hAnsi="Verdana"/>
          <w:color w:val="000000"/>
          <w:sz w:val="20"/>
          <w:szCs w:val="20"/>
        </w:rPr>
        <w:t>. That is why string is known as immutable.</w:t>
      </w:r>
    </w:p>
    <w:p w:rsidR="00784F45" w:rsidRDefault="00784F45" w:rsidP="00784F45">
      <w:pPr>
        <w:spacing w:line="345" w:lineRule="atLeast"/>
        <w:ind w:left="300"/>
        <w:jc w:val="both"/>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extent cx="6181725" cy="5086350"/>
            <wp:effectExtent l="0" t="0" r="0" b="0"/>
            <wp:docPr id="7" name="Picture 7"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5086350"/>
                    </a:xfrm>
                    <a:prstGeom prst="rect">
                      <a:avLst/>
                    </a:prstGeom>
                    <a:noFill/>
                    <a:ln>
                      <a:noFill/>
                    </a:ln>
                  </pic:spPr>
                </pic:pic>
              </a:graphicData>
            </a:graphic>
          </wp:inline>
        </w:drawing>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As you can see in the above figure that two objects are created but s reference variable still refers to "</w:t>
      </w:r>
      <w:proofErr w:type="spellStart"/>
      <w:r>
        <w:rPr>
          <w:rFonts w:ascii="Verdana" w:hAnsi="Verdana"/>
          <w:color w:val="000000"/>
          <w:sz w:val="20"/>
          <w:szCs w:val="20"/>
        </w:rPr>
        <w:t>Sachin</w:t>
      </w:r>
      <w:proofErr w:type="spellEnd"/>
      <w:r>
        <w:rPr>
          <w:rFonts w:ascii="Verdana" w:hAnsi="Verdana"/>
          <w:color w:val="000000"/>
          <w:sz w:val="20"/>
          <w:szCs w:val="20"/>
        </w:rPr>
        <w:t>" not to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But if we </w:t>
      </w:r>
      <w:proofErr w:type="spellStart"/>
      <w:r>
        <w:rPr>
          <w:rFonts w:ascii="Verdana" w:hAnsi="Verdana"/>
          <w:color w:val="000000"/>
          <w:sz w:val="20"/>
          <w:szCs w:val="20"/>
        </w:rPr>
        <w:t>explicitely</w:t>
      </w:r>
      <w:proofErr w:type="spellEnd"/>
      <w:r>
        <w:rPr>
          <w:rFonts w:ascii="Verdana" w:hAnsi="Verdana"/>
          <w:color w:val="000000"/>
          <w:sz w:val="20"/>
          <w:szCs w:val="20"/>
        </w:rPr>
        <w:t xml:space="preserve"> assign it to the reference variable, it will refer to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 </w:t>
      </w:r>
      <w:proofErr w:type="spellStart"/>
      <w:r>
        <w:rPr>
          <w:rFonts w:ascii="Verdana" w:hAnsi="Verdana"/>
          <w:color w:val="000000"/>
          <w:sz w:val="20"/>
          <w:szCs w:val="20"/>
        </w:rPr>
        <w:t>object.For</w:t>
      </w:r>
      <w:proofErr w:type="spellEnd"/>
      <w:r>
        <w:rPr>
          <w:rFonts w:ascii="Verdana" w:hAnsi="Verdana"/>
          <w:color w:val="000000"/>
          <w:sz w:val="20"/>
          <w:szCs w:val="20"/>
        </w:rPr>
        <w:t xml:space="preserve"> example: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Testimmutablestring1{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String s=</w:t>
      </w:r>
      <w:r>
        <w:rPr>
          <w:rStyle w:val="string2"/>
          <w:rFonts w:ascii="Verdana" w:hAnsi="Verdana"/>
          <w:sz w:val="20"/>
          <w:szCs w:val="20"/>
        </w:rPr>
        <w:t>"</w:t>
      </w:r>
      <w:proofErr w:type="spellStart"/>
      <w:r>
        <w:rPr>
          <w:rStyle w:val="string2"/>
          <w:rFonts w:ascii="Verdana" w:hAnsi="Verdana"/>
          <w:sz w:val="20"/>
          <w:szCs w:val="20"/>
        </w:rPr>
        <w:t>Sachin</w:t>
      </w:r>
      <w:proofErr w:type="spellEnd"/>
      <w:r>
        <w:rPr>
          <w:rStyle w:val="string2"/>
          <w:rFonts w:ascii="Verdana" w:hAnsi="Verdana"/>
          <w:sz w:val="20"/>
          <w:szCs w:val="20"/>
        </w:rPr>
        <w:t>"</w:t>
      </w:r>
      <w:r>
        <w:rPr>
          <w:rFonts w:ascii="Verdana" w:hAnsi="Verdana"/>
          <w:color w:val="000000"/>
          <w:sz w:val="20"/>
          <w:szCs w:val="20"/>
          <w:bdr w:val="none" w:sz="0" w:space="0" w:color="auto" w:frame="1"/>
        </w:rPr>
        <w:t>;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s=</w:t>
      </w:r>
      <w:proofErr w:type="spellStart"/>
      <w:r>
        <w:rPr>
          <w:rFonts w:ascii="Verdana" w:hAnsi="Verdana"/>
          <w:color w:val="000000"/>
          <w:sz w:val="20"/>
          <w:szCs w:val="20"/>
          <w:bdr w:val="none" w:sz="0" w:space="0" w:color="auto" w:frame="1"/>
        </w:rPr>
        <w:t>s.concat</w:t>
      </w:r>
      <w:proofErr w:type="spellEnd"/>
      <w:r>
        <w:rPr>
          <w:rFonts w:ascii="Verdana" w:hAnsi="Verdana"/>
          <w:color w:val="000000"/>
          <w:sz w:val="20"/>
          <w:szCs w:val="20"/>
          <w:bdr w:val="none" w:sz="0" w:space="0" w:color="auto" w:frame="1"/>
        </w:rPr>
        <w:t>(</w:t>
      </w:r>
      <w:r>
        <w:rPr>
          <w:rStyle w:val="string2"/>
          <w:rFonts w:ascii="Verdana" w:hAnsi="Verdana"/>
          <w:sz w:val="20"/>
          <w:szCs w:val="20"/>
        </w:rPr>
        <w:t>" Tendulkar"</w:t>
      </w:r>
      <w:r>
        <w:rPr>
          <w:rFonts w:ascii="Verdana" w:hAnsi="Verdana"/>
          <w:color w:val="000000"/>
          <w:sz w:val="20"/>
          <w:szCs w:val="20"/>
          <w:bdr w:val="none" w:sz="0" w:space="0" w:color="auto" w:frame="1"/>
        </w:rPr>
        <w:t>);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784F45" w:rsidRDefault="00784F45" w:rsidP="00784F45">
      <w:pPr>
        <w:numPr>
          <w:ilvl w:val="0"/>
          <w:numId w:val="3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784F45" w:rsidRDefault="00784F45" w:rsidP="00784F45">
      <w:pPr>
        <w:spacing w:line="345" w:lineRule="atLeast"/>
        <w:ind w:left="300"/>
        <w:jc w:val="both"/>
        <w:rPr>
          <w:rFonts w:ascii="Verdana" w:hAnsi="Verdana"/>
          <w:color w:val="000000"/>
          <w:sz w:val="20"/>
          <w:szCs w:val="20"/>
        </w:rPr>
      </w:pPr>
      <w:r>
        <w:rPr>
          <w:rFonts w:ascii="Verdana" w:hAnsi="Verdana"/>
          <w:color w:val="000000"/>
          <w:sz w:val="20"/>
          <w:szCs w:val="20"/>
        </w:rPr>
        <w:lastRenderedPageBreak/>
        <w:object w:dxaOrig="225" w:dyaOrig="225">
          <v:shape id="_x0000_i1040" type="#_x0000_t75" style="width:136.5pt;height:66.75pt" o:ole="">
            <v:imagedata r:id="rId27" o:title=""/>
          </v:shape>
          <w:control r:id="rId28" w:name="DefaultOcxName1" w:shapeid="_x0000_i1040"/>
        </w:object>
      </w:r>
    </w:p>
    <w:p w:rsidR="00784F45" w:rsidRDefault="00003A8E" w:rsidP="00784F45">
      <w:pPr>
        <w:spacing w:line="345" w:lineRule="atLeast"/>
        <w:ind w:left="300"/>
        <w:jc w:val="both"/>
        <w:rPr>
          <w:rFonts w:ascii="Verdana" w:hAnsi="Verdana"/>
          <w:color w:val="000000"/>
          <w:sz w:val="20"/>
          <w:szCs w:val="20"/>
        </w:rPr>
      </w:pPr>
      <w:hyperlink r:id="rId29" w:tgtFrame="_blank" w:history="1">
        <w:r w:rsidR="00784F45">
          <w:rPr>
            <w:rStyle w:val="testit"/>
            <w:rFonts w:ascii="Verdana" w:hAnsi="Verdana"/>
            <w:b/>
            <w:bCs/>
            <w:color w:val="FFFFFF"/>
            <w:sz w:val="20"/>
            <w:szCs w:val="20"/>
            <w:shd w:val="clear" w:color="auto" w:fill="6699CC"/>
          </w:rPr>
          <w:t xml:space="preserve">Test it </w:t>
        </w:r>
        <w:proofErr w:type="gramStart"/>
        <w:r w:rsidR="00784F45">
          <w:rPr>
            <w:rStyle w:val="testit"/>
            <w:rFonts w:ascii="Verdana" w:hAnsi="Verdana"/>
            <w:b/>
            <w:bCs/>
            <w:color w:val="FFFFFF"/>
            <w:sz w:val="20"/>
            <w:szCs w:val="20"/>
            <w:shd w:val="clear" w:color="auto" w:fill="6699CC"/>
          </w:rPr>
          <w:t>Now</w:t>
        </w:r>
        <w:proofErr w:type="gramEnd"/>
      </w:hyperlink>
      <w:r w:rsidR="00784F45">
        <w:rPr>
          <w:rFonts w:ascii="Verdana" w:hAnsi="Verdana"/>
          <w:color w:val="000000"/>
          <w:sz w:val="20"/>
          <w:szCs w:val="20"/>
        </w:rPr>
        <w:t xml:space="preserve"> </w:t>
      </w:r>
    </w:p>
    <w:p w:rsidR="00784F45" w:rsidRDefault="00784F45" w:rsidP="00784F45">
      <w:pPr>
        <w:pStyle w:val="HTMLPreformatted"/>
        <w:shd w:val="clear" w:color="auto" w:fill="F9FBF9"/>
        <w:spacing w:line="345" w:lineRule="atLeast"/>
        <w:ind w:left="300"/>
        <w:jc w:val="both"/>
        <w:rPr>
          <w:color w:val="000000"/>
        </w:rPr>
      </w:pPr>
      <w:proofErr w:type="spellStart"/>
      <w:r>
        <w:rPr>
          <w:color w:val="000000"/>
        </w:rPr>
        <w:t>Output</w:t>
      </w:r>
      <w:proofErr w:type="gramStart"/>
      <w:r>
        <w:rPr>
          <w:color w:val="000000"/>
        </w:rPr>
        <w:t>:Sachin</w:t>
      </w:r>
      <w:proofErr w:type="spellEnd"/>
      <w:proofErr w:type="gramEnd"/>
      <w:r>
        <w:rPr>
          <w:color w:val="000000"/>
        </w:rPr>
        <w:t xml:space="preserve"> Tendulkar</w:t>
      </w:r>
    </w:p>
    <w:p w:rsidR="00784F45" w:rsidRDefault="00784F45" w:rsidP="00784F45">
      <w:pPr>
        <w:pStyle w:val="NormalWeb"/>
        <w:spacing w:line="345" w:lineRule="atLeast"/>
        <w:ind w:left="300"/>
        <w:jc w:val="both"/>
        <w:rPr>
          <w:rFonts w:ascii="Verdana" w:hAnsi="Verdana"/>
          <w:color w:val="000000"/>
          <w:sz w:val="20"/>
          <w:szCs w:val="20"/>
        </w:rPr>
      </w:pPr>
      <w:r>
        <w:rPr>
          <w:rFonts w:ascii="Verdana" w:hAnsi="Verdana"/>
          <w:color w:val="000000"/>
          <w:sz w:val="20"/>
          <w:szCs w:val="20"/>
        </w:rPr>
        <w:t>In such case, s points to the "</w:t>
      </w:r>
      <w:proofErr w:type="spellStart"/>
      <w:r>
        <w:rPr>
          <w:rFonts w:ascii="Verdana" w:hAnsi="Verdana"/>
          <w:color w:val="000000"/>
          <w:sz w:val="20"/>
          <w:szCs w:val="20"/>
        </w:rPr>
        <w:t>Sachin</w:t>
      </w:r>
      <w:proofErr w:type="spellEnd"/>
      <w:r>
        <w:rPr>
          <w:rFonts w:ascii="Verdana" w:hAnsi="Verdana"/>
          <w:color w:val="000000"/>
          <w:sz w:val="20"/>
          <w:szCs w:val="20"/>
        </w:rPr>
        <w:t xml:space="preserve"> Tendulkar". Please notice that still </w:t>
      </w:r>
      <w:proofErr w:type="spellStart"/>
      <w:r>
        <w:rPr>
          <w:rFonts w:ascii="Verdana" w:hAnsi="Verdana"/>
          <w:color w:val="000000"/>
          <w:sz w:val="20"/>
          <w:szCs w:val="20"/>
        </w:rPr>
        <w:t>sachin</w:t>
      </w:r>
      <w:proofErr w:type="spellEnd"/>
      <w:r>
        <w:rPr>
          <w:rFonts w:ascii="Verdana" w:hAnsi="Verdana"/>
          <w:color w:val="000000"/>
          <w:sz w:val="20"/>
          <w:szCs w:val="20"/>
        </w:rPr>
        <w:t xml:space="preserve"> object is not modified.</w:t>
      </w:r>
    </w:p>
    <w:p w:rsidR="00784F45" w:rsidRDefault="00003A8E" w:rsidP="00784F45">
      <w:pPr>
        <w:spacing w:line="345" w:lineRule="atLeast"/>
        <w:ind w:left="300"/>
        <w:jc w:val="both"/>
        <w:rPr>
          <w:rFonts w:ascii="Verdana" w:hAnsi="Verdana"/>
          <w:color w:val="000000"/>
          <w:sz w:val="20"/>
          <w:szCs w:val="20"/>
        </w:rPr>
      </w:pPr>
      <w:r>
        <w:rPr>
          <w:rFonts w:ascii="Verdana" w:hAnsi="Verdana"/>
          <w:color w:val="000000"/>
          <w:sz w:val="20"/>
          <w:szCs w:val="20"/>
        </w:rPr>
        <w:pict>
          <v:rect id="_x0000_i1034" style="width:0;height:.75pt" o:hralign="center" o:hrstd="t" o:hrnoshade="t" o:hr="t" fillcolor="#d4d4d4" stroked="f"/>
        </w:pict>
      </w:r>
    </w:p>
    <w:p w:rsidR="00784F45" w:rsidRDefault="00784F45" w:rsidP="00784F45">
      <w:pPr>
        <w:pStyle w:val="Heading3"/>
        <w:ind w:left="300"/>
        <w:jc w:val="both"/>
        <w:rPr>
          <w:rFonts w:ascii="Helvetica" w:hAnsi="Helvetica" w:cs="Helvetica"/>
          <w:color w:val="610B4B"/>
          <w:sz w:val="32"/>
          <w:szCs w:val="32"/>
        </w:rPr>
      </w:pPr>
      <w:r>
        <w:rPr>
          <w:rFonts w:ascii="Helvetica" w:hAnsi="Helvetica" w:cs="Helvetica"/>
          <w:b/>
          <w:bCs/>
          <w:color w:val="610B4B"/>
          <w:sz w:val="32"/>
          <w:szCs w:val="32"/>
        </w:rPr>
        <w:t>Why string objects are immutable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784F45">
        <w:trPr>
          <w:tblCellSpacing w:w="15" w:type="dxa"/>
        </w:trPr>
        <w:tc>
          <w:tcPr>
            <w:tcW w:w="0" w:type="auto"/>
            <w:vAlign w:val="center"/>
            <w:hideMark/>
          </w:tcPr>
          <w:p w:rsidR="00784F45" w:rsidRDefault="00784F45">
            <w:pPr>
              <w:spacing w:line="345" w:lineRule="atLeast"/>
              <w:ind w:left="300"/>
              <w:jc w:val="both"/>
              <w:rPr>
                <w:rFonts w:ascii="Verdana" w:hAnsi="Verdana"/>
                <w:color w:val="000000"/>
                <w:sz w:val="20"/>
                <w:szCs w:val="20"/>
              </w:rPr>
            </w:pPr>
            <w:r>
              <w:rPr>
                <w:rFonts w:ascii="Verdana" w:hAnsi="Verdana"/>
                <w:color w:val="000000"/>
                <w:sz w:val="20"/>
                <w:szCs w:val="20"/>
              </w:rPr>
              <w:t xml:space="preserve">Because java uses the concept of string </w:t>
            </w:r>
            <w:proofErr w:type="spellStart"/>
            <w:r>
              <w:rPr>
                <w:rFonts w:ascii="Verdana" w:hAnsi="Verdana"/>
                <w:color w:val="000000"/>
                <w:sz w:val="20"/>
                <w:szCs w:val="20"/>
              </w:rPr>
              <w:t>literal.Suppose</w:t>
            </w:r>
            <w:proofErr w:type="spellEnd"/>
            <w:r>
              <w:rPr>
                <w:rFonts w:ascii="Verdana" w:hAnsi="Verdana"/>
                <w:color w:val="000000"/>
                <w:sz w:val="20"/>
                <w:szCs w:val="20"/>
              </w:rPr>
              <w:t xml:space="preserve"> there are 5 reference </w:t>
            </w:r>
            <w:proofErr w:type="spellStart"/>
            <w:r>
              <w:rPr>
                <w:rFonts w:ascii="Verdana" w:hAnsi="Verdana"/>
                <w:color w:val="000000"/>
                <w:sz w:val="20"/>
                <w:szCs w:val="20"/>
              </w:rPr>
              <w:t>variables</w:t>
            </w:r>
            <w:proofErr w:type="gramStart"/>
            <w:r>
              <w:rPr>
                <w:rFonts w:ascii="Verdana" w:hAnsi="Verdana"/>
                <w:color w:val="000000"/>
                <w:sz w:val="20"/>
                <w:szCs w:val="20"/>
              </w:rPr>
              <w:t>,all</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 xml:space="preserve">".If one reference variable changes the value of the object, it will be affected to all the reference variables. That is why string objects are immutable in java. </w:t>
            </w:r>
          </w:p>
        </w:tc>
      </w:tr>
    </w:tbl>
    <w:p w:rsidR="008F18E6" w:rsidRDefault="008F18E6" w:rsidP="008F18E6"/>
    <w:p w:rsidR="008F18E6" w:rsidRDefault="00CE3E87" w:rsidP="00CE3E87">
      <w:pPr>
        <w:pStyle w:val="Heading1"/>
      </w:pPr>
      <w:r>
        <w:t>Working with Excel File</w:t>
      </w:r>
    </w:p>
    <w:p w:rsidR="00CE3E87" w:rsidRDefault="00CE3E87"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CE3E87"/>
    <w:p w:rsidR="006455AD" w:rsidRDefault="006455AD" w:rsidP="006455AD">
      <w:pPr>
        <w:pStyle w:val="Heading1"/>
      </w:pPr>
      <w:r>
        <w:lastRenderedPageBreak/>
        <w:t>Interview question</w:t>
      </w:r>
    </w:p>
    <w:p w:rsidR="006455AD" w:rsidRDefault="006455AD" w:rsidP="006455AD">
      <w:r>
        <w:t>What is oops?</w:t>
      </w:r>
    </w:p>
    <w:p w:rsidR="006455AD" w:rsidRDefault="006455AD" w:rsidP="006455AD">
      <w:r>
        <w:t>What are the advantages of OOPs?</w:t>
      </w:r>
    </w:p>
    <w:p w:rsidR="006455AD" w:rsidRDefault="006455AD" w:rsidP="006455AD">
      <w:pPr>
        <w:pStyle w:val="ListParagraph"/>
        <w:numPr>
          <w:ilvl w:val="0"/>
          <w:numId w:val="32"/>
        </w:numPr>
      </w:pPr>
      <w:r>
        <w:t>Maintainability – easy to maintain</w:t>
      </w:r>
    </w:p>
    <w:p w:rsidR="006455AD" w:rsidRDefault="006455AD" w:rsidP="006455AD">
      <w:pPr>
        <w:pStyle w:val="ListParagraph"/>
        <w:numPr>
          <w:ilvl w:val="0"/>
          <w:numId w:val="32"/>
        </w:numPr>
      </w:pPr>
      <w:r>
        <w:t>Reusability – objects can be re-use in different program</w:t>
      </w:r>
    </w:p>
    <w:p w:rsidR="006455AD" w:rsidRDefault="006455AD" w:rsidP="006455AD">
      <w:pPr>
        <w:pStyle w:val="ListParagraph"/>
        <w:numPr>
          <w:ilvl w:val="0"/>
          <w:numId w:val="32"/>
        </w:numPr>
      </w:pPr>
      <w:r>
        <w:t xml:space="preserve">Extensibility – easy to extant </w:t>
      </w:r>
      <w:r w:rsidR="00E85C20">
        <w:t>with new</w:t>
      </w:r>
      <w:r>
        <w:t xml:space="preserve"> enhancement.</w:t>
      </w:r>
    </w:p>
    <w:p w:rsidR="006455AD" w:rsidRDefault="00E85C20" w:rsidP="006455AD">
      <w:r>
        <w:t>What are the Oops concepts?</w:t>
      </w:r>
    </w:p>
    <w:p w:rsidR="00E85C20" w:rsidRDefault="00E85C20" w:rsidP="006455AD">
      <w:r>
        <w:t>Why JAVA does not support multiple inheritances?</w:t>
      </w:r>
    </w:p>
    <w:p w:rsidR="00E85C20" w:rsidRDefault="00E85C20" w:rsidP="00E85C20">
      <w:pPr>
        <w:pStyle w:val="ListParagraph"/>
        <w:numPr>
          <w:ilvl w:val="0"/>
          <w:numId w:val="33"/>
        </w:numPr>
      </w:pPr>
      <w:r>
        <w:t xml:space="preserve">Due to simplicity, consider class one has one method run, class two has one method run. Now if you inherit both classes, at the time of overloading which method will be over loaded? There will be ambiguity. </w:t>
      </w:r>
    </w:p>
    <w:p w:rsidR="00E85C20" w:rsidRDefault="006968FF" w:rsidP="00E85C20">
      <w:r>
        <w:t xml:space="preserve">What is static binding and dynamic binding? </w:t>
      </w:r>
    </w:p>
    <w:p w:rsidR="006968FF" w:rsidRDefault="00225ED4" w:rsidP="00225ED4">
      <w:pPr>
        <w:pStyle w:val="ListParagraph"/>
        <w:numPr>
          <w:ilvl w:val="0"/>
          <w:numId w:val="33"/>
        </w:numPr>
      </w:pPr>
      <w:r>
        <w:t>Static binding – method overloading</w:t>
      </w:r>
    </w:p>
    <w:p w:rsidR="00225ED4" w:rsidRDefault="00225ED4" w:rsidP="00225ED4">
      <w:pPr>
        <w:pStyle w:val="ListParagraph"/>
        <w:numPr>
          <w:ilvl w:val="0"/>
          <w:numId w:val="33"/>
        </w:numPr>
      </w:pPr>
      <w:r>
        <w:t xml:space="preserve">Dynamic binding – method overriding </w:t>
      </w:r>
    </w:p>
    <w:p w:rsidR="00182747" w:rsidRDefault="00182747" w:rsidP="00182747">
      <w:r>
        <w:t>What is JVM?</w:t>
      </w:r>
    </w:p>
    <w:p w:rsidR="00182747" w:rsidRDefault="00182747" w:rsidP="00182747">
      <w:pPr>
        <w:pStyle w:val="ListParagraph"/>
        <w:numPr>
          <w:ilvl w:val="0"/>
          <w:numId w:val="34"/>
        </w:numPr>
      </w:pPr>
      <w:r>
        <w:t>Java Virtual Machine which provide the environment to execute the java byte code. JVM is the specification.</w:t>
      </w:r>
    </w:p>
    <w:p w:rsidR="00182747" w:rsidRDefault="00182747" w:rsidP="00182747">
      <w:r>
        <w:t>What is JRE?</w:t>
      </w:r>
    </w:p>
    <w:p w:rsidR="00182747" w:rsidRDefault="00182747" w:rsidP="00182747">
      <w:pPr>
        <w:pStyle w:val="ListParagraph"/>
        <w:numPr>
          <w:ilvl w:val="0"/>
          <w:numId w:val="34"/>
        </w:numPr>
      </w:pPr>
      <w:r>
        <w:t>Java Runtime Environment is the implementation of JVM.</w:t>
      </w:r>
    </w:p>
    <w:p w:rsidR="00182747" w:rsidRDefault="00182747" w:rsidP="00182747">
      <w:r>
        <w:t>What is JDK?</w:t>
      </w:r>
    </w:p>
    <w:p w:rsidR="00182747" w:rsidRDefault="00182747" w:rsidP="00182747">
      <w:pPr>
        <w:pStyle w:val="ListParagraph"/>
        <w:numPr>
          <w:ilvl w:val="0"/>
          <w:numId w:val="34"/>
        </w:numPr>
      </w:pPr>
      <w:r>
        <w:t>Java Development Kit = JRE + development tools.</w:t>
      </w:r>
    </w:p>
    <w:p w:rsidR="00225ED4" w:rsidRDefault="00182747" w:rsidP="00225ED4">
      <w:r>
        <w:t>What is JIT?</w:t>
      </w:r>
    </w:p>
    <w:p w:rsidR="00182747" w:rsidRPr="00A611DF" w:rsidRDefault="00A611DF" w:rsidP="00182747">
      <w:pPr>
        <w:pStyle w:val="ListParagraph"/>
        <w:numPr>
          <w:ilvl w:val="0"/>
          <w:numId w:val="34"/>
        </w:numPr>
      </w:pPr>
      <w:r w:rsidRPr="00420902">
        <w:t xml:space="preserve">The Just-In-Time (JIT) compiler is a component of the Java Runtime Environment that improves the performance of Java applications at run time. </w:t>
      </w:r>
      <w:proofErr w:type="gramStart"/>
      <w:r w:rsidRPr="00420902">
        <w:t>Java programs consists</w:t>
      </w:r>
      <w:proofErr w:type="gramEnd"/>
      <w:r w:rsidRPr="00420902">
        <w:t xml:space="preserve"> of classes, which contain platform </w:t>
      </w:r>
      <w:r w:rsidRPr="00420902">
        <w:lastRenderedPageBreak/>
        <w:t>neutral bytecode that can be interpreted by a JVM on many different computer architectures. At run time, the JVM loads the class files, determines the semantics of each individual bytecode, and performs the appropriate computation. The additional processor and memory usage during interpretation means that a Java application performs more slowly than a native application. The JIT compiler helps improve the performance of Java programs by compiling bytecode into native machine code at run time.</w:t>
      </w:r>
    </w:p>
    <w:p w:rsidR="00A611DF" w:rsidRDefault="00420902" w:rsidP="00A611DF">
      <w:pPr>
        <w:ind w:left="360"/>
      </w:pPr>
      <w:r>
        <w:t>Why Java is not 100% object oriented?</w:t>
      </w:r>
    </w:p>
    <w:p w:rsidR="00420902" w:rsidRDefault="00420902" w:rsidP="00420902">
      <w:pPr>
        <w:pStyle w:val="ListParagraph"/>
        <w:numPr>
          <w:ilvl w:val="0"/>
          <w:numId w:val="34"/>
        </w:numPr>
      </w:pPr>
      <w:r>
        <w:t xml:space="preserve">Java use 8 type of primitive data type – </w:t>
      </w:r>
      <w:proofErr w:type="spellStart"/>
      <w:r>
        <w:t>int</w:t>
      </w:r>
      <w:proofErr w:type="spellEnd"/>
      <w:r>
        <w:t>, char, float, double, Boolean, byte, short and long</w:t>
      </w:r>
    </w:p>
    <w:p w:rsidR="001B25CE" w:rsidRDefault="001B25CE" w:rsidP="001B25CE">
      <w:pPr>
        <w:ind w:left="360"/>
      </w:pPr>
      <w:r>
        <w:t>What is wrapper class?</w:t>
      </w:r>
    </w:p>
    <w:p w:rsidR="001B25CE" w:rsidRDefault="001B25CE" w:rsidP="001B25CE">
      <w:pPr>
        <w:pStyle w:val="ListParagraph"/>
        <w:numPr>
          <w:ilvl w:val="0"/>
          <w:numId w:val="34"/>
        </w:numPr>
      </w:pPr>
      <w:r>
        <w:t xml:space="preserve">To convert primitive data type to non-primitive data type we use wrapper class. Integer is the wrapper class of int. remember JVM always user wrapper class. If you declare </w:t>
      </w:r>
      <w:proofErr w:type="spellStart"/>
      <w:r>
        <w:t>int</w:t>
      </w:r>
      <w:proofErr w:type="spellEnd"/>
      <w:r>
        <w:t xml:space="preserve"> I = 5; JVM will interpret this as </w:t>
      </w:r>
      <w:proofErr w:type="spellStart"/>
      <w:r>
        <w:t>Integer.valueOf</w:t>
      </w:r>
      <w:proofErr w:type="spellEnd"/>
      <w:r>
        <w:t>(5)</w:t>
      </w:r>
    </w:p>
    <w:p w:rsidR="00010F12" w:rsidRDefault="001866C9" w:rsidP="00010F12">
      <w:pPr>
        <w:ind w:left="360"/>
      </w:pPr>
      <w:r>
        <w:t>What is constructor?</w:t>
      </w:r>
    </w:p>
    <w:p w:rsidR="001866C9" w:rsidRDefault="001866C9" w:rsidP="001866C9">
      <w:pPr>
        <w:pStyle w:val="ListParagraph"/>
        <w:numPr>
          <w:ilvl w:val="0"/>
          <w:numId w:val="34"/>
        </w:numPr>
      </w:pPr>
      <w:r>
        <w:t>Constructor is like method but used to initialize the state of object. (</w:t>
      </w:r>
      <w:proofErr w:type="gramStart"/>
      <w:r>
        <w:t>or</w:t>
      </w:r>
      <w:proofErr w:type="gramEnd"/>
      <w:r>
        <w:t xml:space="preserve"> in simple word initialize member variable). Constructor invokes at the time of object creation. </w:t>
      </w:r>
    </w:p>
    <w:p w:rsidR="001866C9" w:rsidRDefault="001866C9" w:rsidP="001866C9">
      <w:pPr>
        <w:ind w:left="360"/>
      </w:pPr>
      <w:r>
        <w:t xml:space="preserve">Can you make constructor final? </w:t>
      </w:r>
    </w:p>
    <w:p w:rsidR="001866C9" w:rsidRDefault="001866C9" w:rsidP="001866C9">
      <w:pPr>
        <w:pStyle w:val="ListParagraph"/>
        <w:numPr>
          <w:ilvl w:val="0"/>
          <w:numId w:val="34"/>
        </w:numPr>
        <w:jc w:val="both"/>
      </w:pPr>
      <w:r>
        <w:t xml:space="preserve">No, constructor can’t </w:t>
      </w:r>
      <w:r w:rsidR="00B1520A">
        <w:t>be final</w:t>
      </w:r>
      <w:r>
        <w:t>.</w:t>
      </w:r>
    </w:p>
    <w:p w:rsidR="001866C9" w:rsidRDefault="00A17E79" w:rsidP="001866C9">
      <w:pPr>
        <w:ind w:left="360"/>
        <w:jc w:val="both"/>
      </w:pPr>
      <w:r>
        <w:t xml:space="preserve">Can you declare return type of constructor? </w:t>
      </w:r>
    </w:p>
    <w:p w:rsidR="00A17E79" w:rsidRDefault="00A17E79" w:rsidP="00A17E79">
      <w:pPr>
        <w:pStyle w:val="ListParagraph"/>
        <w:numPr>
          <w:ilvl w:val="0"/>
          <w:numId w:val="34"/>
        </w:numPr>
        <w:jc w:val="both"/>
      </w:pPr>
      <w:r>
        <w:t>No, you can’t.</w:t>
      </w:r>
    </w:p>
    <w:p w:rsidR="000F4EE8" w:rsidRDefault="000F4EE8" w:rsidP="000F4EE8">
      <w:pPr>
        <w:ind w:left="360"/>
        <w:jc w:val="both"/>
      </w:pPr>
      <w:r>
        <w:t xml:space="preserve">What will happen if you make private constructor? </w:t>
      </w:r>
    </w:p>
    <w:p w:rsidR="000F4EE8" w:rsidRDefault="00BF5AE7" w:rsidP="000F4EE8">
      <w:pPr>
        <w:pStyle w:val="ListParagraph"/>
        <w:numPr>
          <w:ilvl w:val="0"/>
          <w:numId w:val="34"/>
        </w:numPr>
        <w:jc w:val="both"/>
      </w:pPr>
      <w:r>
        <w:t>You cannot create object of class.</w:t>
      </w:r>
    </w:p>
    <w:p w:rsidR="00C92676" w:rsidRDefault="00C92676" w:rsidP="00C92676">
      <w:pPr>
        <w:ind w:left="360"/>
        <w:jc w:val="both"/>
      </w:pPr>
    </w:p>
    <w:p w:rsidR="00420902" w:rsidRDefault="00420902" w:rsidP="00420902">
      <w:pPr>
        <w:pStyle w:val="ListParagraph"/>
      </w:pPr>
    </w:p>
    <w:p w:rsidR="00E85C20" w:rsidRDefault="000C3D03" w:rsidP="006455AD">
      <w:r>
        <w:lastRenderedPageBreak/>
        <w:t>What is Static?</w:t>
      </w:r>
    </w:p>
    <w:p w:rsidR="000C3D03" w:rsidRDefault="000C3D03" w:rsidP="000C3D03">
      <w:pPr>
        <w:pStyle w:val="ListParagraph"/>
        <w:numPr>
          <w:ilvl w:val="0"/>
          <w:numId w:val="34"/>
        </w:numPr>
      </w:pPr>
      <w:r>
        <w:t xml:space="preserve">Static is keyword in java mainly used for memory </w:t>
      </w:r>
      <w:r w:rsidR="00661BE9">
        <w:t xml:space="preserve">management. </w:t>
      </w:r>
    </w:p>
    <w:p w:rsidR="00661BE9" w:rsidRDefault="00661BE9" w:rsidP="000C3D03">
      <w:pPr>
        <w:pStyle w:val="ListParagraph"/>
        <w:numPr>
          <w:ilvl w:val="0"/>
          <w:numId w:val="34"/>
        </w:numPr>
      </w:pPr>
      <w:r>
        <w:t xml:space="preserve">Static can be applied with method variable inner class and block. </w:t>
      </w:r>
    </w:p>
    <w:p w:rsidR="00661BE9" w:rsidRDefault="00661BE9" w:rsidP="000C3D03">
      <w:pPr>
        <w:pStyle w:val="ListParagraph"/>
        <w:numPr>
          <w:ilvl w:val="0"/>
          <w:numId w:val="34"/>
        </w:numPr>
      </w:pPr>
      <w:r>
        <w:t xml:space="preserve">Static belongs to class </w:t>
      </w:r>
      <w:proofErr w:type="spellStart"/>
      <w:r>
        <w:t>rater</w:t>
      </w:r>
      <w:proofErr w:type="spellEnd"/>
      <w:r>
        <w:t xml:space="preserve"> than object. </w:t>
      </w:r>
    </w:p>
    <w:p w:rsidR="00661BE9" w:rsidRDefault="00661BE9" w:rsidP="000C3D03">
      <w:pPr>
        <w:pStyle w:val="ListParagraph"/>
        <w:numPr>
          <w:ilvl w:val="0"/>
          <w:numId w:val="34"/>
        </w:numPr>
      </w:pPr>
      <w:r>
        <w:t xml:space="preserve">Static property will get memory once in the class area. </w:t>
      </w:r>
    </w:p>
    <w:p w:rsidR="00E00D76" w:rsidRDefault="00E00D76" w:rsidP="00E00D76">
      <w:r>
        <w:t>What is static block?</w:t>
      </w:r>
    </w:p>
    <w:p w:rsidR="00E00D76" w:rsidRDefault="00E00D76" w:rsidP="00E00D76">
      <w:pPr>
        <w:pStyle w:val="ListParagraph"/>
        <w:numPr>
          <w:ilvl w:val="0"/>
          <w:numId w:val="35"/>
        </w:numPr>
      </w:pPr>
      <w:r>
        <w:t xml:space="preserve">Static block is used for initialize the static variables. </w:t>
      </w:r>
    </w:p>
    <w:p w:rsidR="00454762" w:rsidRDefault="00454762" w:rsidP="00454762">
      <w:r>
        <w:t>Can we override static method?</w:t>
      </w:r>
    </w:p>
    <w:p w:rsidR="00454762" w:rsidRDefault="00454762" w:rsidP="00454762">
      <w:pPr>
        <w:pStyle w:val="ListParagraph"/>
        <w:numPr>
          <w:ilvl w:val="0"/>
          <w:numId w:val="35"/>
        </w:numPr>
      </w:pPr>
      <w:r>
        <w:t>No, because static method belongs to class.</w:t>
      </w:r>
    </w:p>
    <w:p w:rsidR="00201AD3" w:rsidRDefault="00201AD3" w:rsidP="00201AD3">
      <w:r>
        <w:t>Can we over load static method?</w:t>
      </w:r>
    </w:p>
    <w:p w:rsidR="00201AD3" w:rsidRDefault="00201AD3" w:rsidP="00201AD3">
      <w:pPr>
        <w:pStyle w:val="ListParagraph"/>
        <w:numPr>
          <w:ilvl w:val="0"/>
          <w:numId w:val="35"/>
        </w:numPr>
      </w:pPr>
      <w:r>
        <w:t xml:space="preserve">Yes you can. </w:t>
      </w:r>
    </w:p>
    <w:p w:rsidR="00E00D76" w:rsidRDefault="0067632C" w:rsidP="00E00D76">
      <w:r>
        <w:t>Can you overload main method?</w:t>
      </w:r>
    </w:p>
    <w:p w:rsidR="0067632C" w:rsidRDefault="0067632C" w:rsidP="0067632C">
      <w:pPr>
        <w:pStyle w:val="ListParagraph"/>
        <w:numPr>
          <w:ilvl w:val="0"/>
          <w:numId w:val="35"/>
        </w:numPr>
      </w:pPr>
      <w:r>
        <w:t xml:space="preserve">Yes you can, but main method having </w:t>
      </w:r>
      <w:proofErr w:type="gramStart"/>
      <w:r>
        <w:t>string[</w:t>
      </w:r>
      <w:proofErr w:type="gramEnd"/>
      <w:r>
        <w:t xml:space="preserve">] </w:t>
      </w:r>
      <w:proofErr w:type="spellStart"/>
      <w:r>
        <w:t>args</w:t>
      </w:r>
      <w:proofErr w:type="spellEnd"/>
      <w:r>
        <w:t xml:space="preserve"> will be executed.</w:t>
      </w:r>
    </w:p>
    <w:p w:rsidR="00E23767" w:rsidRDefault="00E23767" w:rsidP="00E23767">
      <w:r>
        <w:t>What is final in java?</w:t>
      </w:r>
    </w:p>
    <w:p w:rsidR="00AC5611" w:rsidRDefault="00AC5611" w:rsidP="00E23767">
      <w:pPr>
        <w:pStyle w:val="ListParagraph"/>
        <w:numPr>
          <w:ilvl w:val="0"/>
          <w:numId w:val="35"/>
        </w:numPr>
      </w:pPr>
      <w:r>
        <w:t>Final is keyword in java. Use to restriction purpose.</w:t>
      </w:r>
    </w:p>
    <w:p w:rsidR="00AC5611" w:rsidRDefault="00AC5611" w:rsidP="00E23767">
      <w:pPr>
        <w:pStyle w:val="ListParagraph"/>
        <w:numPr>
          <w:ilvl w:val="0"/>
          <w:numId w:val="35"/>
        </w:numPr>
      </w:pPr>
      <w:r>
        <w:t>Final can be used with variable, method and class.</w:t>
      </w:r>
    </w:p>
    <w:p w:rsidR="004630BA" w:rsidRDefault="004630BA" w:rsidP="00AC5611">
      <w:r>
        <w:t>What is final variable?</w:t>
      </w:r>
    </w:p>
    <w:p w:rsidR="00E23767" w:rsidRDefault="004630BA" w:rsidP="004630BA">
      <w:pPr>
        <w:pStyle w:val="ListParagraph"/>
        <w:numPr>
          <w:ilvl w:val="0"/>
          <w:numId w:val="36"/>
        </w:numPr>
      </w:pPr>
      <w:r>
        <w:t xml:space="preserve">Final variable value cannot be changed. </w:t>
      </w:r>
    </w:p>
    <w:p w:rsidR="004630BA" w:rsidRDefault="004630BA" w:rsidP="004630BA">
      <w:r>
        <w:t>What is blank final variable?</w:t>
      </w:r>
    </w:p>
    <w:p w:rsidR="004630BA" w:rsidRDefault="004630BA" w:rsidP="004630BA">
      <w:pPr>
        <w:pStyle w:val="ListParagraph"/>
        <w:numPr>
          <w:ilvl w:val="0"/>
          <w:numId w:val="36"/>
        </w:numPr>
      </w:pPr>
      <w:r>
        <w:t xml:space="preserve">Uninitialized final variable called blank final variable. It can be initialized with </w:t>
      </w:r>
      <w:r w:rsidRPr="004630BA">
        <w:rPr>
          <w:b/>
        </w:rPr>
        <w:t>constructor</w:t>
      </w:r>
      <w:r>
        <w:t xml:space="preserve">. </w:t>
      </w:r>
      <w:r w:rsidR="00E4319C">
        <w:t>If it is static then initialize in static block</w:t>
      </w:r>
    </w:p>
    <w:p w:rsidR="00642BCC" w:rsidRDefault="00642BCC" w:rsidP="00642BCC">
      <w:r>
        <w:t>What is final method?</w:t>
      </w:r>
    </w:p>
    <w:p w:rsidR="00642BCC" w:rsidRDefault="00D433BB" w:rsidP="00642BCC">
      <w:pPr>
        <w:pStyle w:val="ListParagraph"/>
        <w:numPr>
          <w:ilvl w:val="0"/>
          <w:numId w:val="36"/>
        </w:numPr>
      </w:pPr>
      <w:r>
        <w:t xml:space="preserve">Final method cannot be overridden. </w:t>
      </w:r>
    </w:p>
    <w:p w:rsidR="00D433BB" w:rsidRDefault="00D433BB" w:rsidP="00D433BB">
      <w:r>
        <w:t>Can we inherit final method?</w:t>
      </w:r>
    </w:p>
    <w:p w:rsidR="00D433BB" w:rsidRDefault="000C5D5B" w:rsidP="00D433BB">
      <w:pPr>
        <w:pStyle w:val="ListParagraph"/>
        <w:numPr>
          <w:ilvl w:val="0"/>
          <w:numId w:val="36"/>
        </w:numPr>
      </w:pPr>
      <w:r>
        <w:t>Yes we can.</w:t>
      </w:r>
    </w:p>
    <w:p w:rsidR="008C0CF3" w:rsidRDefault="008C0CF3" w:rsidP="008C0CF3"/>
    <w:p w:rsidR="00952EDF" w:rsidRDefault="008C0CF3" w:rsidP="00952EDF">
      <w:r>
        <w:lastRenderedPageBreak/>
        <w:t xml:space="preserve">What is final class? </w:t>
      </w:r>
    </w:p>
    <w:p w:rsidR="008C0CF3" w:rsidRDefault="008C0CF3" w:rsidP="008C0CF3">
      <w:pPr>
        <w:pStyle w:val="ListParagraph"/>
        <w:numPr>
          <w:ilvl w:val="0"/>
          <w:numId w:val="36"/>
        </w:numPr>
      </w:pPr>
      <w:r>
        <w:t xml:space="preserve">Final class cannot be inherited. </w:t>
      </w:r>
    </w:p>
    <w:p w:rsidR="00D3275B" w:rsidRDefault="00D3275B" w:rsidP="00D3275B">
      <w:r>
        <w:t xml:space="preserve">Can constructor be final? </w:t>
      </w:r>
    </w:p>
    <w:p w:rsidR="00D3275B" w:rsidRDefault="00D3275B" w:rsidP="00D3275B">
      <w:pPr>
        <w:pStyle w:val="ListParagraph"/>
        <w:numPr>
          <w:ilvl w:val="0"/>
          <w:numId w:val="36"/>
        </w:numPr>
      </w:pPr>
      <w:r>
        <w:t>No, it belongs to class.</w:t>
      </w:r>
    </w:p>
    <w:p w:rsidR="00D3275B" w:rsidRDefault="00F81AFC" w:rsidP="00D3275B">
      <w:r>
        <w:t>Can we declare main method as final?</w:t>
      </w:r>
    </w:p>
    <w:p w:rsidR="00F81AFC" w:rsidRDefault="00F81AFC" w:rsidP="00F81AFC">
      <w:pPr>
        <w:pStyle w:val="ListParagraph"/>
        <w:numPr>
          <w:ilvl w:val="0"/>
          <w:numId w:val="36"/>
        </w:numPr>
      </w:pPr>
      <w:r>
        <w:t>Yes we can.</w:t>
      </w:r>
    </w:p>
    <w:p w:rsidR="008C0CF3" w:rsidRDefault="008C0CF3" w:rsidP="00952EDF"/>
    <w:p w:rsidR="00D97539" w:rsidRDefault="002B6CC1" w:rsidP="002B6CC1">
      <w:pPr>
        <w:pStyle w:val="Heading1"/>
      </w:pPr>
      <w:r>
        <w:t xml:space="preserve">Interview coding </w:t>
      </w:r>
    </w:p>
    <w:p w:rsidR="002B6CC1" w:rsidRPr="00E213F9" w:rsidRDefault="00272D17" w:rsidP="00272D17">
      <w:pPr>
        <w:pStyle w:val="ListParagraph"/>
        <w:numPr>
          <w:ilvl w:val="0"/>
          <w:numId w:val="36"/>
        </w:numPr>
        <w:rPr>
          <w:b/>
        </w:rPr>
      </w:pPr>
      <w:r w:rsidRPr="00E213F9">
        <w:rPr>
          <w:b/>
        </w:rPr>
        <w:t>WAP for bubble short?</w:t>
      </w:r>
    </w:p>
    <w:p w:rsidR="00272D17" w:rsidRDefault="00272D17" w:rsidP="00272D17">
      <w:pPr>
        <w:pStyle w:val="ListParagraph"/>
        <w:numPr>
          <w:ilvl w:val="1"/>
          <w:numId w:val="6"/>
        </w:numPr>
      </w:pPr>
      <w:r>
        <w:t>Key point is you need one for loop for total no of element.</w:t>
      </w:r>
    </w:p>
    <w:p w:rsidR="00272D17" w:rsidRDefault="00272D17" w:rsidP="00272D17">
      <w:pPr>
        <w:pStyle w:val="ListParagraph"/>
        <w:numPr>
          <w:ilvl w:val="1"/>
          <w:numId w:val="6"/>
        </w:numPr>
      </w:pPr>
      <w:r>
        <w:t>Inner for loop will start from 1 and up to no of element – incremental counter of outer for loop (</w:t>
      </w:r>
      <w:proofErr w:type="spellStart"/>
      <w:r>
        <w:t>array.legth</w:t>
      </w:r>
      <w:proofErr w:type="spellEnd"/>
      <w:r>
        <w:t xml:space="preserve"> - </w:t>
      </w:r>
      <w:proofErr w:type="spellStart"/>
      <w:r>
        <w:t>i</w:t>
      </w:r>
      <w:proofErr w:type="spellEnd"/>
      <w:r>
        <w:t>).</w:t>
      </w:r>
    </w:p>
    <w:p w:rsidR="00272D17" w:rsidRDefault="00272D17" w:rsidP="00272D17">
      <w:pPr>
        <w:pStyle w:val="ListParagraph"/>
        <w:numPr>
          <w:ilvl w:val="1"/>
          <w:numId w:val="6"/>
        </w:numPr>
      </w:pPr>
      <w:r>
        <w:t xml:space="preserve">In side inner for compare two element </w:t>
      </w:r>
      <w:proofErr w:type="gramStart"/>
      <w:r>
        <w:t>array[</w:t>
      </w:r>
      <w:proofErr w:type="gramEnd"/>
      <w:r>
        <w:t xml:space="preserve">j-1] &gt; array[j]. </w:t>
      </w:r>
      <w:r w:rsidR="004435FD">
        <w:t>If</w:t>
      </w:r>
      <w:r>
        <w:t xml:space="preserve"> first one is greater </w:t>
      </w:r>
      <w:proofErr w:type="spellStart"/>
      <w:r>
        <w:t>then</w:t>
      </w:r>
      <w:proofErr w:type="spellEnd"/>
      <w:r>
        <w:t xml:space="preserve"> swap.  </w:t>
      </w:r>
    </w:p>
    <w:p w:rsidR="00386FDE" w:rsidRDefault="00386FDE" w:rsidP="00386FDE">
      <w:pPr>
        <w:pStyle w:val="ListParagraph"/>
        <w:ind w:left="1440"/>
      </w:pPr>
      <w:r>
        <w:t xml:space="preserve">Code – </w:t>
      </w:r>
    </w:p>
    <w:p w:rsidR="00386FDE" w:rsidRDefault="00386FDE" w:rsidP="00386FDE">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bubbleShort</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386FDE" w:rsidRDefault="00386FDE" w:rsidP="00386FDE">
      <w:pPr>
        <w:autoSpaceDE w:val="0"/>
        <w:autoSpaceDN w:val="0"/>
        <w:adjustRightInd w:val="0"/>
        <w:spacing w:after="0" w:line="240" w:lineRule="auto"/>
        <w:rPr>
          <w:rFonts w:ascii="Consolas" w:hAnsi="Consolas" w:cs="Consolas"/>
          <w:sz w:val="16"/>
          <w:szCs w:val="16"/>
          <w:lang w:val="en-IN"/>
        </w:rPr>
      </w:pP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temp</w:t>
      </w:r>
      <w:r>
        <w:rPr>
          <w:rFonts w:ascii="Consolas" w:hAnsi="Consolas" w:cs="Consolas"/>
          <w:color w:val="000000"/>
          <w:sz w:val="16"/>
          <w:szCs w:val="16"/>
          <w:lang w:val="en-IN"/>
        </w:rPr>
        <w:t xml:space="preserve"> = 0;</w:t>
      </w:r>
    </w:p>
    <w:p w:rsidR="00386FDE" w:rsidRDefault="00386FDE" w:rsidP="00386FDE">
      <w:pPr>
        <w:autoSpaceDE w:val="0"/>
        <w:autoSpaceDN w:val="0"/>
        <w:adjustRightInd w:val="0"/>
        <w:spacing w:after="0" w:line="240" w:lineRule="auto"/>
        <w:rPr>
          <w:rFonts w:ascii="Consolas" w:hAnsi="Consolas" w:cs="Consolas"/>
          <w:color w:val="000000"/>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0;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0000C0"/>
          <w:sz w:val="16"/>
          <w:szCs w:val="16"/>
          <w:lang w:val="en-IN"/>
        </w:rPr>
        <w:t>length</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
    <w:p w:rsidR="00386FDE" w:rsidRDefault="00386FDE" w:rsidP="00386FDE">
      <w:pPr>
        <w:autoSpaceDE w:val="0"/>
        <w:autoSpaceDN w:val="0"/>
        <w:adjustRightInd w:val="0"/>
        <w:spacing w:after="0" w:line="240" w:lineRule="auto"/>
        <w:ind w:left="1440" w:firstLine="720"/>
        <w:rPr>
          <w:rFonts w:ascii="Consolas" w:hAnsi="Consolas" w:cs="Consolas"/>
          <w:sz w:val="16"/>
          <w:szCs w:val="16"/>
          <w:lang w:val="en-IN"/>
        </w:rPr>
      </w:pP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j</w:t>
      </w:r>
      <w:r>
        <w:rPr>
          <w:rFonts w:ascii="Consolas" w:hAnsi="Consolas" w:cs="Consolas"/>
          <w:color w:val="000000"/>
          <w:sz w:val="16"/>
          <w:szCs w:val="16"/>
          <w:lang w:val="en-IN"/>
        </w:rPr>
        <w:t xml:space="preserve"> = 1; </w:t>
      </w:r>
      <w:r>
        <w:rPr>
          <w:rFonts w:ascii="Consolas" w:hAnsi="Consolas" w:cs="Consolas"/>
          <w:color w:val="6A3E3E"/>
          <w:sz w:val="16"/>
          <w:szCs w:val="16"/>
          <w:lang w:val="en-IN"/>
        </w:rPr>
        <w:t>j</w:t>
      </w:r>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0000C0"/>
          <w:sz w:val="16"/>
          <w:szCs w:val="16"/>
          <w:lang w:val="en-IN"/>
        </w:rPr>
        <w:t>length</w:t>
      </w:r>
      <w:proofErr w:type="spellEnd"/>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j</w:t>
      </w:r>
      <w:r>
        <w:rPr>
          <w:rFonts w:ascii="Consolas" w:hAnsi="Consolas" w:cs="Consolas"/>
          <w:color w:val="000000"/>
          <w:sz w:val="16"/>
          <w:szCs w:val="16"/>
          <w:lang w:val="en-IN"/>
        </w:rPr>
        <w:t>++</w:t>
      </w:r>
      <w:proofErr w:type="spellEnd"/>
      <w:r>
        <w:rPr>
          <w:rFonts w:ascii="Consolas" w:hAnsi="Consolas" w:cs="Consolas"/>
          <w:color w:val="000000"/>
          <w:sz w:val="16"/>
          <w:szCs w:val="16"/>
          <w:lang w:val="en-IN"/>
        </w:rPr>
        <w:t>) {</w:t>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b/>
          <w:bCs/>
          <w:color w:val="7F0055"/>
          <w:sz w:val="16"/>
          <w:szCs w:val="16"/>
          <w:lang w:val="en-IN"/>
        </w:rPr>
        <w:t>if</w:t>
      </w:r>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6A3E3E"/>
          <w:sz w:val="16"/>
          <w:szCs w:val="16"/>
          <w:lang w:val="en-IN"/>
        </w:rPr>
        <w:t>j</w:t>
      </w:r>
      <w:r>
        <w:rPr>
          <w:rFonts w:ascii="Consolas" w:hAnsi="Consolas" w:cs="Consolas"/>
          <w:color w:val="000000"/>
          <w:sz w:val="16"/>
          <w:szCs w:val="16"/>
          <w:lang w:val="en-IN"/>
        </w:rPr>
        <w:t xml:space="preserve"> - 1] &gt; </w:t>
      </w:r>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6A3E3E"/>
          <w:sz w:val="16"/>
          <w:szCs w:val="16"/>
          <w:lang w:val="en-IN"/>
        </w:rPr>
        <w:t>j</w:t>
      </w:r>
      <w:r>
        <w:rPr>
          <w:rFonts w:ascii="Consolas" w:hAnsi="Consolas" w:cs="Consolas"/>
          <w:color w:val="000000"/>
          <w:sz w:val="16"/>
          <w:szCs w:val="16"/>
          <w:lang w:val="en-IN"/>
        </w:rPr>
        <w:t>]) {</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temp</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6A3E3E"/>
          <w:sz w:val="16"/>
          <w:szCs w:val="16"/>
          <w:lang w:val="en-IN"/>
        </w:rPr>
        <w:t>j</w:t>
      </w:r>
      <w:r>
        <w:rPr>
          <w:rFonts w:ascii="Consolas" w:hAnsi="Consolas" w:cs="Consolas"/>
          <w:color w:val="000000"/>
          <w:sz w:val="16"/>
          <w:szCs w:val="16"/>
          <w:lang w:val="en-IN"/>
        </w:rPr>
        <w:t xml:space="preserve"> - 1];</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input</w:t>
      </w:r>
      <w:r>
        <w:rPr>
          <w:rFonts w:ascii="Consolas" w:hAnsi="Consolas" w:cs="Consolas"/>
          <w:color w:val="000000"/>
          <w:sz w:val="16"/>
          <w:szCs w:val="16"/>
          <w:lang w:val="en-IN"/>
        </w:rPr>
        <w:t>[</w:t>
      </w:r>
      <w:proofErr w:type="gramEnd"/>
      <w:r>
        <w:rPr>
          <w:rFonts w:ascii="Consolas" w:hAnsi="Consolas" w:cs="Consolas"/>
          <w:color w:val="6A3E3E"/>
          <w:sz w:val="16"/>
          <w:szCs w:val="16"/>
          <w:lang w:val="en-IN"/>
        </w:rPr>
        <w:t>j</w:t>
      </w:r>
      <w:r>
        <w:rPr>
          <w:rFonts w:ascii="Consolas" w:hAnsi="Consolas" w:cs="Consolas"/>
          <w:color w:val="000000"/>
          <w:sz w:val="16"/>
          <w:szCs w:val="16"/>
          <w:lang w:val="en-IN"/>
        </w:rPr>
        <w:t xml:space="preserve"> - 1] = </w:t>
      </w:r>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6A3E3E"/>
          <w:sz w:val="16"/>
          <w:szCs w:val="16"/>
          <w:lang w:val="en-IN"/>
        </w:rPr>
        <w:t>j</w:t>
      </w:r>
      <w:r>
        <w:rPr>
          <w:rFonts w:ascii="Consolas" w:hAnsi="Consolas" w:cs="Consolas"/>
          <w:color w:val="000000"/>
          <w:sz w:val="16"/>
          <w:szCs w:val="16"/>
          <w:lang w:val="en-IN"/>
        </w:rPr>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input</w:t>
      </w:r>
      <w:r>
        <w:rPr>
          <w:rFonts w:ascii="Consolas" w:hAnsi="Consolas" w:cs="Consolas"/>
          <w:color w:val="000000"/>
          <w:sz w:val="16"/>
          <w:szCs w:val="16"/>
          <w:lang w:val="en-IN"/>
        </w:rPr>
        <w:t>[</w:t>
      </w:r>
      <w:proofErr w:type="gramEnd"/>
      <w:r>
        <w:rPr>
          <w:rFonts w:ascii="Consolas" w:hAnsi="Consolas" w:cs="Consolas"/>
          <w:color w:val="6A3E3E"/>
          <w:sz w:val="16"/>
          <w:szCs w:val="16"/>
          <w:lang w:val="en-IN"/>
        </w:rPr>
        <w:t>j</w:t>
      </w:r>
      <w:r>
        <w:rPr>
          <w:rFonts w:ascii="Consolas" w:hAnsi="Consolas" w:cs="Consolas"/>
          <w:color w:val="000000"/>
          <w:sz w:val="16"/>
          <w:szCs w:val="16"/>
          <w:lang w:val="en-IN"/>
        </w:rPr>
        <w:t xml:space="preserve">] = </w:t>
      </w:r>
      <w:r>
        <w:rPr>
          <w:rFonts w:ascii="Consolas" w:hAnsi="Consolas" w:cs="Consolas"/>
          <w:color w:val="6A3E3E"/>
          <w:sz w:val="16"/>
          <w:szCs w:val="16"/>
          <w:lang w:val="en-IN"/>
        </w:rPr>
        <w:t>temp</w:t>
      </w:r>
      <w:r>
        <w:rPr>
          <w:rFonts w:ascii="Consolas" w:hAnsi="Consolas" w:cs="Consolas"/>
          <w:color w:val="000000"/>
          <w:sz w:val="16"/>
          <w:szCs w:val="16"/>
          <w:lang w:val="en-IN"/>
        </w:rPr>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386FDE" w:rsidRDefault="00386FDE" w:rsidP="00386FDE">
      <w:pPr>
        <w:autoSpaceDE w:val="0"/>
        <w:autoSpaceDN w:val="0"/>
        <w:adjustRightInd w:val="0"/>
        <w:spacing w:after="0" w:line="240" w:lineRule="auto"/>
        <w:rPr>
          <w:rFonts w:ascii="Consolas" w:hAnsi="Consolas" w:cs="Consolas"/>
          <w:sz w:val="16"/>
          <w:szCs w:val="16"/>
          <w:lang w:val="en-IN"/>
        </w:rPr>
      </w:pPr>
    </w:p>
    <w:p w:rsidR="00386FDE" w:rsidRPr="00E213F9" w:rsidRDefault="00386FDE" w:rsidP="00386FDE">
      <w:pPr>
        <w:pStyle w:val="ListParagraph"/>
        <w:ind w:left="1440"/>
        <w:rPr>
          <w:b/>
        </w:rPr>
      </w:pPr>
      <w:r>
        <w:rPr>
          <w:rFonts w:ascii="Consolas" w:hAnsi="Consolas" w:cs="Consolas"/>
          <w:color w:val="000000"/>
          <w:sz w:val="16"/>
          <w:szCs w:val="16"/>
          <w:lang w:val="en-IN"/>
        </w:rPr>
        <w:tab/>
        <w:t>}</w:t>
      </w:r>
    </w:p>
    <w:p w:rsidR="00272D17" w:rsidRPr="00E213F9" w:rsidRDefault="00272D17" w:rsidP="00272D17">
      <w:pPr>
        <w:pStyle w:val="ListParagraph"/>
        <w:numPr>
          <w:ilvl w:val="0"/>
          <w:numId w:val="36"/>
        </w:numPr>
        <w:rPr>
          <w:b/>
        </w:rPr>
      </w:pPr>
      <w:r w:rsidRPr="00E213F9">
        <w:rPr>
          <w:b/>
        </w:rPr>
        <w:t>WAP to print common element in array?</w:t>
      </w:r>
    </w:p>
    <w:p w:rsidR="00272D17" w:rsidRDefault="004435FD" w:rsidP="00272D17">
      <w:pPr>
        <w:pStyle w:val="ListParagraph"/>
        <w:numPr>
          <w:ilvl w:val="1"/>
          <w:numId w:val="6"/>
        </w:numPr>
      </w:pPr>
      <w:r>
        <w:t xml:space="preserve">Key point for this type of searching coding is you need two for loop. Outer for loop is for pointing the element to be compare with other </w:t>
      </w:r>
      <w:r w:rsidR="00F7004C">
        <w:t xml:space="preserve">elements. </w:t>
      </w:r>
      <w:r w:rsidR="00FE3BE8">
        <w:t>This</w:t>
      </w:r>
      <w:r w:rsidR="00F7004C">
        <w:t xml:space="preserve"> will start from first to last element.</w:t>
      </w:r>
      <w:r w:rsidR="00FE3BE8">
        <w:t xml:space="preserve"> So comparison will be happen from pointed element with its left hand side element. </w:t>
      </w:r>
    </w:p>
    <w:p w:rsidR="00FE3BE8" w:rsidRDefault="00FE3BE8" w:rsidP="00FE3BE8">
      <w:pPr>
        <w:pStyle w:val="ListParagraph"/>
        <w:ind w:left="1440"/>
      </w:pPr>
      <w:r>
        <w:lastRenderedPageBreak/>
        <w:t>E.g. array – 1 5 9 8 1 77 9 2 8</w:t>
      </w:r>
    </w:p>
    <w:p w:rsidR="00FE3BE8" w:rsidRDefault="00FE3BE8" w:rsidP="00FE3BE8">
      <w:pPr>
        <w:pStyle w:val="ListParagraph"/>
        <w:ind w:left="1440"/>
      </w:pPr>
      <w:r>
        <w:t>Now in first time outer for loop will be pointing to 1 so inner for loop won’t work.</w:t>
      </w:r>
    </w:p>
    <w:p w:rsidR="00FE3BE8" w:rsidRDefault="00FE3BE8" w:rsidP="00FE3BE8">
      <w:pPr>
        <w:pStyle w:val="ListParagraph"/>
        <w:ind w:left="1440"/>
      </w:pPr>
      <w:proofErr w:type="gramStart"/>
      <w:r>
        <w:t>Second time outer for loop will be pointing to 5.</w:t>
      </w:r>
      <w:proofErr w:type="gramEnd"/>
      <w:r>
        <w:t xml:space="preserve"> So in</w:t>
      </w:r>
      <w:r w:rsidR="00BD70A9">
        <w:t>ner for loop will compare 5 with 1.</w:t>
      </w:r>
    </w:p>
    <w:p w:rsidR="00BD70A9" w:rsidRDefault="00BD70A9" w:rsidP="00BD70A9">
      <w:pPr>
        <w:pStyle w:val="ListParagraph"/>
        <w:ind w:left="1440"/>
      </w:pPr>
      <w:proofErr w:type="gramStart"/>
      <w:r>
        <w:t>Third time outer for loop will be pointing to 9.</w:t>
      </w:r>
      <w:proofErr w:type="gramEnd"/>
      <w:r>
        <w:t xml:space="preserve"> So inner for loop will compare 1 with 9. </w:t>
      </w:r>
      <w:proofErr w:type="gramStart"/>
      <w:r>
        <w:t>Then 5 with 9.</w:t>
      </w:r>
      <w:proofErr w:type="gramEnd"/>
    </w:p>
    <w:p w:rsidR="00386FDE" w:rsidRDefault="00386FDE" w:rsidP="00BD70A9">
      <w:pPr>
        <w:pStyle w:val="ListParagraph"/>
        <w:ind w:left="1440"/>
      </w:pPr>
      <w:r>
        <w:t>Code –</w:t>
      </w:r>
    </w:p>
    <w:p w:rsidR="00386FDE" w:rsidRDefault="00386FDE" w:rsidP="00386FDE">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commonElement</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0;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0000C0"/>
          <w:sz w:val="16"/>
          <w:szCs w:val="16"/>
          <w:lang w:val="en-IN"/>
        </w:rPr>
        <w:t>length</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boolean</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flag</w:t>
      </w:r>
      <w:r>
        <w:rPr>
          <w:rFonts w:ascii="Consolas" w:hAnsi="Consolas" w:cs="Consolas"/>
          <w:color w:val="000000"/>
          <w:sz w:val="16"/>
          <w:szCs w:val="16"/>
          <w:lang w:val="en-IN"/>
        </w:rPr>
        <w:t xml:space="preserve"> = </w:t>
      </w:r>
      <w:r>
        <w:rPr>
          <w:rFonts w:ascii="Consolas" w:hAnsi="Consolas" w:cs="Consolas"/>
          <w:b/>
          <w:bCs/>
          <w:color w:val="7F0055"/>
          <w:sz w:val="16"/>
          <w:szCs w:val="16"/>
          <w:lang w:val="en-IN"/>
        </w:rPr>
        <w:t>false</w:t>
      </w:r>
      <w:r>
        <w:rPr>
          <w:rFonts w:ascii="Consolas" w:hAnsi="Consolas" w:cs="Consolas"/>
          <w:color w:val="000000"/>
          <w:sz w:val="16"/>
          <w:szCs w:val="16"/>
          <w:lang w:val="en-IN"/>
        </w:rPr>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j</w:t>
      </w:r>
      <w:r>
        <w:rPr>
          <w:rFonts w:ascii="Consolas" w:hAnsi="Consolas" w:cs="Consolas"/>
          <w:color w:val="000000"/>
          <w:sz w:val="16"/>
          <w:szCs w:val="16"/>
          <w:lang w:val="en-IN"/>
        </w:rPr>
        <w:t xml:space="preserve"> = 0; </w:t>
      </w:r>
      <w:r>
        <w:rPr>
          <w:rFonts w:ascii="Consolas" w:hAnsi="Consolas" w:cs="Consolas"/>
          <w:color w:val="6A3E3E"/>
          <w:sz w:val="16"/>
          <w:szCs w:val="16"/>
          <w:lang w:val="en-IN"/>
        </w:rPr>
        <w:t>j</w:t>
      </w:r>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j</w:t>
      </w:r>
      <w:r>
        <w:rPr>
          <w:rFonts w:ascii="Consolas" w:hAnsi="Consolas" w:cs="Consolas"/>
          <w:color w:val="000000"/>
          <w:sz w:val="16"/>
          <w:szCs w:val="16"/>
          <w:lang w:val="en-IN"/>
        </w:rPr>
        <w:t>++</w:t>
      </w:r>
      <w:proofErr w:type="spellEnd"/>
      <w:r>
        <w:rPr>
          <w:rFonts w:ascii="Consolas" w:hAnsi="Consolas" w:cs="Consolas"/>
          <w:color w:val="000000"/>
          <w:sz w:val="16"/>
          <w:szCs w:val="16"/>
          <w:lang w:val="en-IN"/>
        </w:rPr>
        <w:t>) {</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6A3E3E"/>
          <w:sz w:val="16"/>
          <w:szCs w:val="16"/>
          <w:lang w:val="en-IN"/>
        </w:rPr>
        <w:t>j</w:t>
      </w:r>
      <w:r>
        <w:rPr>
          <w:rFonts w:ascii="Consolas" w:hAnsi="Consolas" w:cs="Consolas"/>
          <w:color w:val="000000"/>
          <w:sz w:val="16"/>
          <w:szCs w:val="16"/>
          <w:lang w:val="en-IN"/>
        </w:rPr>
        <w:t>]) {</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flag</w:t>
      </w:r>
      <w:proofErr w:type="gramEnd"/>
      <w:r>
        <w:rPr>
          <w:rFonts w:ascii="Consolas" w:hAnsi="Consolas" w:cs="Consolas"/>
          <w:color w:val="000000"/>
          <w:sz w:val="16"/>
          <w:szCs w:val="16"/>
          <w:lang w:val="en-IN"/>
        </w:rPr>
        <w:t xml:space="preserve"> = </w:t>
      </w:r>
      <w:r>
        <w:rPr>
          <w:rFonts w:ascii="Consolas" w:hAnsi="Consolas" w:cs="Consolas"/>
          <w:b/>
          <w:bCs/>
          <w:color w:val="7F0055"/>
          <w:sz w:val="16"/>
          <w:szCs w:val="16"/>
          <w:lang w:val="en-IN"/>
        </w:rPr>
        <w:t>true</w:t>
      </w:r>
      <w:r>
        <w:rPr>
          <w:rFonts w:ascii="Consolas" w:hAnsi="Consolas" w:cs="Consolas"/>
          <w:color w:val="000000"/>
          <w:sz w:val="16"/>
          <w:szCs w:val="16"/>
          <w:lang w:val="en-IN"/>
        </w:rPr>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break</w:t>
      </w:r>
      <w:proofErr w:type="gramEnd"/>
      <w:r>
        <w:rPr>
          <w:rFonts w:ascii="Consolas" w:hAnsi="Consolas" w:cs="Consolas"/>
          <w:color w:val="000000"/>
          <w:sz w:val="16"/>
          <w:szCs w:val="16"/>
          <w:lang w:val="en-IN"/>
        </w:rPr>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flag</w:t>
      </w:r>
      <w:r>
        <w:rPr>
          <w:rFonts w:ascii="Consolas" w:hAnsi="Consolas" w:cs="Consolas"/>
          <w:color w:val="000000"/>
          <w:sz w:val="16"/>
          <w:szCs w:val="16"/>
          <w:lang w:val="en-IN"/>
        </w:rPr>
        <w:t>) {</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input</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w:t>
      </w:r>
      <w:r>
        <w:rPr>
          <w:rFonts w:ascii="Consolas" w:hAnsi="Consolas" w:cs="Consolas"/>
          <w:color w:val="2A00FF"/>
          <w:sz w:val="16"/>
          <w:szCs w:val="16"/>
          <w:lang w:val="en-IN"/>
        </w:rPr>
        <w:t>" "</w:t>
      </w:r>
      <w:r>
        <w:rPr>
          <w:rFonts w:ascii="Consolas" w:hAnsi="Consolas" w:cs="Consolas"/>
          <w:color w:val="000000"/>
          <w:sz w:val="16"/>
          <w:szCs w:val="16"/>
          <w:lang w:val="en-IN"/>
        </w:rPr>
        <w:t xml:space="preserve"> + </w:t>
      </w:r>
      <w:r>
        <w:rPr>
          <w:rFonts w:ascii="Consolas" w:hAnsi="Consolas" w:cs="Consolas"/>
          <w:color w:val="2A00FF"/>
          <w:sz w:val="16"/>
          <w:szCs w:val="16"/>
          <w:lang w:val="en-IN"/>
        </w:rPr>
        <w:t>"at index - "</w:t>
      </w:r>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+ 1));</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386FDE" w:rsidRDefault="00386FDE" w:rsidP="00386FDE">
      <w:pPr>
        <w:autoSpaceDE w:val="0"/>
        <w:autoSpaceDN w:val="0"/>
        <w:adjustRightInd w:val="0"/>
        <w:spacing w:after="0" w:line="240" w:lineRule="auto"/>
        <w:rPr>
          <w:rFonts w:ascii="Consolas" w:hAnsi="Consolas" w:cs="Consolas"/>
          <w:sz w:val="16"/>
          <w:szCs w:val="16"/>
          <w:lang w:val="en-IN"/>
        </w:rPr>
      </w:pP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386FDE" w:rsidRDefault="00386FDE" w:rsidP="00386FD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000000"/>
          <w:sz w:val="16"/>
          <w:szCs w:val="16"/>
          <w:lang w:val="en-IN"/>
        </w:rPr>
        <w:t>);</w:t>
      </w:r>
    </w:p>
    <w:p w:rsidR="00386FDE" w:rsidRDefault="00386FDE" w:rsidP="00386FDE">
      <w:pPr>
        <w:pStyle w:val="ListParagraph"/>
        <w:ind w:left="1440"/>
      </w:pPr>
      <w:r>
        <w:rPr>
          <w:rFonts w:ascii="Consolas" w:hAnsi="Consolas" w:cs="Consolas"/>
          <w:color w:val="000000"/>
          <w:sz w:val="16"/>
          <w:szCs w:val="16"/>
          <w:lang w:val="en-IN"/>
        </w:rPr>
        <w:tab/>
        <w:t>}</w:t>
      </w:r>
    </w:p>
    <w:p w:rsidR="00386FDE" w:rsidRPr="002B6CC1" w:rsidRDefault="00386FDE" w:rsidP="00BD70A9">
      <w:pPr>
        <w:pStyle w:val="ListParagraph"/>
        <w:ind w:left="1440"/>
      </w:pPr>
    </w:p>
    <w:p w:rsidR="00BD70A9" w:rsidRPr="00E213F9" w:rsidRDefault="00F8538B" w:rsidP="000703BD">
      <w:pPr>
        <w:pStyle w:val="ListParagraph"/>
        <w:numPr>
          <w:ilvl w:val="0"/>
          <w:numId w:val="37"/>
        </w:numPr>
        <w:rPr>
          <w:b/>
        </w:rPr>
      </w:pPr>
      <w:r w:rsidRPr="00E213F9">
        <w:rPr>
          <w:b/>
        </w:rPr>
        <w:t>WAP to count number of vowel in a string or sentence</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b/>
          <w:bCs/>
          <w:color w:val="7F0055"/>
          <w:sz w:val="16"/>
          <w:szCs w:val="16"/>
          <w:lang w:val="en-IN"/>
        </w:rPr>
        <w:t>public</w:t>
      </w:r>
      <w:r w:rsidRPr="00B65BB1">
        <w:rPr>
          <w:rFonts w:ascii="Consolas" w:hAnsi="Consolas" w:cs="Consolas"/>
          <w:color w:val="000000"/>
          <w:sz w:val="16"/>
          <w:szCs w:val="16"/>
          <w:lang w:val="en-IN"/>
        </w:rPr>
        <w:t xml:space="preserve"> </w:t>
      </w:r>
      <w:proofErr w:type="spellStart"/>
      <w:r w:rsidRPr="00B65BB1">
        <w:rPr>
          <w:rFonts w:ascii="Consolas" w:hAnsi="Consolas" w:cs="Consolas"/>
          <w:b/>
          <w:bCs/>
          <w:color w:val="7F0055"/>
          <w:sz w:val="16"/>
          <w:szCs w:val="16"/>
          <w:lang w:val="en-IN"/>
        </w:rPr>
        <w:t>boolean</w:t>
      </w:r>
      <w:proofErr w:type="spellEnd"/>
      <w:r w:rsidRPr="00B65BB1">
        <w:rPr>
          <w:rFonts w:ascii="Consolas" w:hAnsi="Consolas" w:cs="Consolas"/>
          <w:color w:val="000000"/>
          <w:sz w:val="16"/>
          <w:szCs w:val="16"/>
          <w:lang w:val="en-IN"/>
        </w:rPr>
        <w:t xml:space="preserve"> </w:t>
      </w:r>
      <w:proofErr w:type="spellStart"/>
      <w:r w:rsidRPr="00B65BB1">
        <w:rPr>
          <w:rFonts w:ascii="Consolas" w:hAnsi="Consolas" w:cs="Consolas"/>
          <w:color w:val="000000"/>
          <w:sz w:val="16"/>
          <w:szCs w:val="16"/>
          <w:lang w:val="en-IN"/>
        </w:rPr>
        <w:t>isVowel</w:t>
      </w:r>
      <w:proofErr w:type="spellEnd"/>
      <w:r w:rsidRPr="00B65BB1">
        <w:rPr>
          <w:rFonts w:ascii="Consolas" w:hAnsi="Consolas" w:cs="Consolas"/>
          <w:color w:val="000000"/>
          <w:sz w:val="16"/>
          <w:szCs w:val="16"/>
          <w:lang w:val="en-IN"/>
        </w:rPr>
        <w:t>(</w:t>
      </w:r>
      <w:r w:rsidRPr="00B65BB1">
        <w:rPr>
          <w:rFonts w:ascii="Consolas" w:hAnsi="Consolas" w:cs="Consolas"/>
          <w:b/>
          <w:bCs/>
          <w:color w:val="7F0055"/>
          <w:sz w:val="16"/>
          <w:szCs w:val="16"/>
          <w:lang w:val="en-IN"/>
        </w:rPr>
        <w:t>char</w:t>
      </w:r>
      <w:r w:rsidRPr="00B65BB1">
        <w:rPr>
          <w:rFonts w:ascii="Consolas" w:hAnsi="Consolas" w:cs="Consolas"/>
          <w:color w:val="000000"/>
          <w:sz w:val="16"/>
          <w:szCs w:val="16"/>
          <w:lang w:val="en-IN"/>
        </w:rPr>
        <w:t xml:space="preserve"> </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if</w:t>
      </w:r>
      <w:r w:rsidRPr="00B65BB1">
        <w:rPr>
          <w:rFonts w:ascii="Consolas" w:hAnsi="Consolas" w:cs="Consolas"/>
          <w:color w:val="000000"/>
          <w:sz w:val="16"/>
          <w:szCs w:val="16"/>
          <w:lang w:val="en-IN"/>
        </w:rPr>
        <w:t xml:space="preserve"> (</w:t>
      </w:r>
      <w:proofErr w:type="spellStart"/>
      <w:r w:rsidRPr="00B65BB1">
        <w:rPr>
          <w:rFonts w:ascii="Consolas" w:hAnsi="Consolas" w:cs="Consolas"/>
          <w:color w:val="000000"/>
          <w:sz w:val="16"/>
          <w:szCs w:val="16"/>
          <w:lang w:val="en-IN"/>
        </w:rPr>
        <w:t>Character.</w:t>
      </w:r>
      <w:r w:rsidRPr="00B65BB1">
        <w:rPr>
          <w:rFonts w:ascii="Consolas" w:hAnsi="Consolas" w:cs="Consolas"/>
          <w:i/>
          <w:iCs/>
          <w:color w:val="000000"/>
          <w:sz w:val="16"/>
          <w:szCs w:val="16"/>
          <w:lang w:val="en-IN"/>
        </w:rPr>
        <w:t>toLowerCase</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 xml:space="preserve">) == </w:t>
      </w:r>
      <w:r w:rsidRPr="00B65BB1">
        <w:rPr>
          <w:rFonts w:ascii="Consolas" w:hAnsi="Consolas" w:cs="Consolas"/>
          <w:color w:val="2A00FF"/>
          <w:sz w:val="16"/>
          <w:szCs w:val="16"/>
          <w:lang w:val="en-IN"/>
        </w:rPr>
        <w:t>'a'</w:t>
      </w:r>
      <w:r w:rsidRPr="00B65BB1">
        <w:rPr>
          <w:rFonts w:ascii="Consolas" w:hAnsi="Consolas" w:cs="Consolas"/>
          <w:color w:val="000000"/>
          <w:sz w:val="16"/>
          <w:szCs w:val="16"/>
          <w:lang w:val="en-IN"/>
        </w:rPr>
        <w:t xml:space="preserve"> || </w:t>
      </w:r>
      <w:proofErr w:type="spellStart"/>
      <w:r w:rsidRPr="00B65BB1">
        <w:rPr>
          <w:rFonts w:ascii="Consolas" w:hAnsi="Consolas" w:cs="Consolas"/>
          <w:color w:val="000000"/>
          <w:sz w:val="16"/>
          <w:szCs w:val="16"/>
          <w:lang w:val="en-IN"/>
        </w:rPr>
        <w:t>Character.</w:t>
      </w:r>
      <w:r w:rsidRPr="00B65BB1">
        <w:rPr>
          <w:rFonts w:ascii="Consolas" w:hAnsi="Consolas" w:cs="Consolas"/>
          <w:i/>
          <w:iCs/>
          <w:color w:val="000000"/>
          <w:sz w:val="16"/>
          <w:szCs w:val="16"/>
          <w:lang w:val="en-IN"/>
        </w:rPr>
        <w:t>toLowerCase</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 xml:space="preserve">) == </w:t>
      </w:r>
      <w:r w:rsidRPr="00B65BB1">
        <w:rPr>
          <w:rFonts w:ascii="Consolas" w:hAnsi="Consolas" w:cs="Consolas"/>
          <w:color w:val="2A00FF"/>
          <w:sz w:val="16"/>
          <w:szCs w:val="16"/>
          <w:lang w:val="en-IN"/>
        </w:rPr>
        <w:t>'e'</w:t>
      </w:r>
      <w:r w:rsidRPr="00B65BB1">
        <w:rPr>
          <w:rFonts w:ascii="Consolas" w:hAnsi="Consolas" w:cs="Consolas"/>
          <w:color w:val="000000"/>
          <w:sz w:val="16"/>
          <w:szCs w:val="16"/>
          <w:lang w:val="en-IN"/>
        </w:rPr>
        <w:t xml:space="preserve"> || </w:t>
      </w:r>
      <w:proofErr w:type="spellStart"/>
      <w:r w:rsidRPr="00B65BB1">
        <w:rPr>
          <w:rFonts w:ascii="Consolas" w:hAnsi="Consolas" w:cs="Consolas"/>
          <w:color w:val="000000"/>
          <w:sz w:val="16"/>
          <w:szCs w:val="16"/>
          <w:lang w:val="en-IN"/>
        </w:rPr>
        <w:t>Character.</w:t>
      </w:r>
      <w:r w:rsidRPr="00B65BB1">
        <w:rPr>
          <w:rFonts w:ascii="Consolas" w:hAnsi="Consolas" w:cs="Consolas"/>
          <w:i/>
          <w:iCs/>
          <w:color w:val="000000"/>
          <w:sz w:val="16"/>
          <w:szCs w:val="16"/>
          <w:lang w:val="en-IN"/>
        </w:rPr>
        <w:t>toLowerCase</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 xml:space="preserve">) == </w:t>
      </w:r>
      <w:r w:rsidRPr="00B65BB1">
        <w:rPr>
          <w:rFonts w:ascii="Consolas" w:hAnsi="Consolas" w:cs="Consolas"/>
          <w:color w:val="2A00FF"/>
          <w:sz w:val="16"/>
          <w:szCs w:val="16"/>
          <w:lang w:val="en-IN"/>
        </w:rPr>
        <w:t>'</w:t>
      </w:r>
      <w:proofErr w:type="spellStart"/>
      <w:r w:rsidRPr="00B65BB1">
        <w:rPr>
          <w:rFonts w:ascii="Consolas" w:hAnsi="Consolas" w:cs="Consolas"/>
          <w:color w:val="2A00FF"/>
          <w:sz w:val="16"/>
          <w:szCs w:val="16"/>
          <w:lang w:val="en-IN"/>
        </w:rPr>
        <w:t>i</w:t>
      </w:r>
      <w:proofErr w:type="spellEnd"/>
      <w:r w:rsidRPr="00B65BB1">
        <w:rPr>
          <w:rFonts w:ascii="Consolas" w:hAnsi="Consolas" w:cs="Consolas"/>
          <w:color w:val="2A00FF"/>
          <w:sz w:val="16"/>
          <w:szCs w:val="16"/>
          <w:lang w:val="en-IN"/>
        </w:rPr>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t xml:space="preserve">|| </w:t>
      </w:r>
      <w:proofErr w:type="spellStart"/>
      <w:r w:rsidRPr="00B65BB1">
        <w:rPr>
          <w:rFonts w:ascii="Consolas" w:hAnsi="Consolas" w:cs="Consolas"/>
          <w:color w:val="000000"/>
          <w:sz w:val="16"/>
          <w:szCs w:val="16"/>
          <w:lang w:val="en-IN"/>
        </w:rPr>
        <w:t>Character.</w:t>
      </w:r>
      <w:r w:rsidRPr="00B65BB1">
        <w:rPr>
          <w:rFonts w:ascii="Consolas" w:hAnsi="Consolas" w:cs="Consolas"/>
          <w:i/>
          <w:iCs/>
          <w:color w:val="000000"/>
          <w:sz w:val="16"/>
          <w:szCs w:val="16"/>
          <w:lang w:val="en-IN"/>
        </w:rPr>
        <w:t>toLowerCase</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 xml:space="preserve">) == </w:t>
      </w:r>
      <w:r w:rsidRPr="00B65BB1">
        <w:rPr>
          <w:rFonts w:ascii="Consolas" w:hAnsi="Consolas" w:cs="Consolas"/>
          <w:color w:val="2A00FF"/>
          <w:sz w:val="16"/>
          <w:szCs w:val="16"/>
          <w:lang w:val="en-IN"/>
        </w:rPr>
        <w:t>'o'</w:t>
      </w:r>
      <w:r w:rsidRPr="00B65BB1">
        <w:rPr>
          <w:rFonts w:ascii="Consolas" w:hAnsi="Consolas" w:cs="Consolas"/>
          <w:color w:val="000000"/>
          <w:sz w:val="16"/>
          <w:szCs w:val="16"/>
          <w:lang w:val="en-IN"/>
        </w:rPr>
        <w:t xml:space="preserve"> || </w:t>
      </w:r>
      <w:proofErr w:type="spellStart"/>
      <w:r w:rsidRPr="00B65BB1">
        <w:rPr>
          <w:rFonts w:ascii="Consolas" w:hAnsi="Consolas" w:cs="Consolas"/>
          <w:color w:val="000000"/>
          <w:sz w:val="16"/>
          <w:szCs w:val="16"/>
          <w:lang w:val="en-IN"/>
        </w:rPr>
        <w:t>Character.</w:t>
      </w:r>
      <w:r w:rsidRPr="00B65BB1">
        <w:rPr>
          <w:rFonts w:ascii="Consolas" w:hAnsi="Consolas" w:cs="Consolas"/>
          <w:i/>
          <w:iCs/>
          <w:color w:val="000000"/>
          <w:sz w:val="16"/>
          <w:szCs w:val="16"/>
          <w:lang w:val="en-IN"/>
        </w:rPr>
        <w:t>toLowerCase</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 xml:space="preserve">) == </w:t>
      </w:r>
      <w:r w:rsidRPr="00B65BB1">
        <w:rPr>
          <w:rFonts w:ascii="Consolas" w:hAnsi="Consolas" w:cs="Consolas"/>
          <w:color w:val="2A00FF"/>
          <w:sz w:val="16"/>
          <w:szCs w:val="16"/>
          <w:lang w:val="en-IN"/>
        </w:rPr>
        <w:t>'u'</w:t>
      </w:r>
      <w:r w:rsidRPr="00B65BB1">
        <w:rPr>
          <w:rFonts w:ascii="Consolas" w:hAnsi="Consolas" w:cs="Consolas"/>
          <w:color w:val="000000"/>
          <w:sz w:val="16"/>
          <w:szCs w:val="16"/>
          <w:lang w:val="en-IN"/>
        </w:rPr>
        <w:t>)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return</w:t>
      </w:r>
      <w:r w:rsidRPr="00B65BB1">
        <w:rPr>
          <w:rFonts w:ascii="Consolas" w:hAnsi="Consolas" w:cs="Consolas"/>
          <w:color w:val="000000"/>
          <w:sz w:val="16"/>
          <w:szCs w:val="16"/>
          <w:lang w:val="en-IN"/>
        </w:rPr>
        <w:t xml:space="preserve"> </w:t>
      </w:r>
      <w:r w:rsidRPr="00B65BB1">
        <w:rPr>
          <w:rFonts w:ascii="Consolas" w:hAnsi="Consolas" w:cs="Consolas"/>
          <w:b/>
          <w:bCs/>
          <w:color w:val="7F0055"/>
          <w:sz w:val="16"/>
          <w:szCs w:val="16"/>
          <w:lang w:val="en-IN"/>
        </w:rPr>
        <w:t>true</w:t>
      </w:r>
      <w:r w:rsidRPr="00B65BB1">
        <w:rPr>
          <w:rFonts w:ascii="Consolas" w:hAnsi="Consolas" w:cs="Consolas"/>
          <w:color w:val="000000"/>
          <w:sz w:val="16"/>
          <w:szCs w:val="16"/>
          <w:lang w:val="en-IN"/>
        </w:rPr>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t xml:space="preserve">} </w:t>
      </w:r>
      <w:r w:rsidRPr="00B65BB1">
        <w:rPr>
          <w:rFonts w:ascii="Consolas" w:hAnsi="Consolas" w:cs="Consolas"/>
          <w:b/>
          <w:bCs/>
          <w:color w:val="7F0055"/>
          <w:sz w:val="16"/>
          <w:szCs w:val="16"/>
          <w:lang w:val="en-IN"/>
        </w:rPr>
        <w:t>else</w:t>
      </w:r>
      <w:r w:rsidRPr="00B65BB1">
        <w:rPr>
          <w:rFonts w:ascii="Consolas" w:hAnsi="Consolas" w:cs="Consolas"/>
          <w:color w:val="000000"/>
          <w:sz w:val="16"/>
          <w:szCs w:val="16"/>
          <w:lang w:val="en-IN"/>
        </w:rPr>
        <w:t xml:space="preserve">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return</w:t>
      </w:r>
      <w:r w:rsidRPr="00B65BB1">
        <w:rPr>
          <w:rFonts w:ascii="Consolas" w:hAnsi="Consolas" w:cs="Consolas"/>
          <w:color w:val="000000"/>
          <w:sz w:val="16"/>
          <w:szCs w:val="16"/>
          <w:lang w:val="en-IN"/>
        </w:rPr>
        <w:t xml:space="preserve"> </w:t>
      </w:r>
      <w:r w:rsidRPr="00B65BB1">
        <w:rPr>
          <w:rFonts w:ascii="Consolas" w:hAnsi="Consolas" w:cs="Consolas"/>
          <w:b/>
          <w:bCs/>
          <w:color w:val="7F0055"/>
          <w:sz w:val="16"/>
          <w:szCs w:val="16"/>
          <w:lang w:val="en-IN"/>
        </w:rPr>
        <w:t>false</w:t>
      </w:r>
      <w:r w:rsidRPr="00B65BB1">
        <w:rPr>
          <w:rFonts w:ascii="Consolas" w:hAnsi="Consolas" w:cs="Consolas"/>
          <w:color w:val="000000"/>
          <w:sz w:val="16"/>
          <w:szCs w:val="16"/>
          <w:lang w:val="en-IN"/>
        </w:rPr>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public</w:t>
      </w:r>
      <w:r w:rsidRPr="00B65BB1">
        <w:rPr>
          <w:rFonts w:ascii="Consolas" w:hAnsi="Consolas" w:cs="Consolas"/>
          <w:color w:val="000000"/>
          <w:sz w:val="16"/>
          <w:szCs w:val="16"/>
          <w:lang w:val="en-IN"/>
        </w:rPr>
        <w:t xml:space="preserve"> </w:t>
      </w:r>
      <w:r w:rsidRPr="00B65BB1">
        <w:rPr>
          <w:rFonts w:ascii="Consolas" w:hAnsi="Consolas" w:cs="Consolas"/>
          <w:b/>
          <w:bCs/>
          <w:color w:val="7F0055"/>
          <w:sz w:val="16"/>
          <w:szCs w:val="16"/>
          <w:lang w:val="en-IN"/>
        </w:rPr>
        <w:t>void</w:t>
      </w:r>
      <w:r w:rsidRPr="00B65BB1">
        <w:rPr>
          <w:rFonts w:ascii="Consolas" w:hAnsi="Consolas" w:cs="Consolas"/>
          <w:color w:val="000000"/>
          <w:sz w:val="16"/>
          <w:szCs w:val="16"/>
          <w:lang w:val="en-IN"/>
        </w:rPr>
        <w:t xml:space="preserve"> </w:t>
      </w:r>
      <w:proofErr w:type="spellStart"/>
      <w:r w:rsidRPr="00B65BB1">
        <w:rPr>
          <w:rFonts w:ascii="Consolas" w:hAnsi="Consolas" w:cs="Consolas"/>
          <w:color w:val="000000"/>
          <w:sz w:val="16"/>
          <w:szCs w:val="16"/>
          <w:lang w:val="en-IN"/>
        </w:rPr>
        <w:t>printVowelCount</w:t>
      </w:r>
      <w:proofErr w:type="spellEnd"/>
      <w:r w:rsidRPr="00B65BB1">
        <w:rPr>
          <w:rFonts w:ascii="Consolas" w:hAnsi="Consolas" w:cs="Consolas"/>
          <w:color w:val="000000"/>
          <w:sz w:val="16"/>
          <w:szCs w:val="16"/>
          <w:lang w:val="en-IN"/>
        </w:rPr>
        <w:t xml:space="preserve">(String </w:t>
      </w:r>
      <w:r w:rsidRPr="00B65BB1">
        <w:rPr>
          <w:rFonts w:ascii="Consolas" w:hAnsi="Consolas" w:cs="Consolas"/>
          <w:color w:val="6A3E3E"/>
          <w:sz w:val="16"/>
          <w:szCs w:val="16"/>
          <w:lang w:val="en-IN"/>
        </w:rPr>
        <w:t>line</w:t>
      </w:r>
      <w:r w:rsidRPr="00B65BB1">
        <w:rPr>
          <w:rFonts w:ascii="Consolas" w:hAnsi="Consolas" w:cs="Consolas"/>
          <w:color w:val="000000"/>
          <w:sz w:val="16"/>
          <w:szCs w:val="16"/>
          <w:lang w:val="en-IN"/>
        </w:rPr>
        <w:t>)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char</w:t>
      </w:r>
      <w:r w:rsidRPr="00B65BB1">
        <w:rPr>
          <w:rFonts w:ascii="Consolas" w:hAnsi="Consolas" w:cs="Consolas"/>
          <w:color w:val="000000"/>
          <w:sz w:val="16"/>
          <w:szCs w:val="16"/>
          <w:lang w:val="en-IN"/>
        </w:rPr>
        <w:t xml:space="preserve">[] </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 xml:space="preserve"> = </w:t>
      </w:r>
      <w:proofErr w:type="spellStart"/>
      <w:r w:rsidRPr="00B65BB1">
        <w:rPr>
          <w:rFonts w:ascii="Consolas" w:hAnsi="Consolas" w:cs="Consolas"/>
          <w:color w:val="6A3E3E"/>
          <w:sz w:val="16"/>
          <w:szCs w:val="16"/>
          <w:lang w:val="en-IN"/>
        </w:rPr>
        <w:t>line</w:t>
      </w:r>
      <w:r w:rsidRPr="00B65BB1">
        <w:rPr>
          <w:rFonts w:ascii="Consolas" w:hAnsi="Consolas" w:cs="Consolas"/>
          <w:color w:val="000000"/>
          <w:sz w:val="16"/>
          <w:szCs w:val="16"/>
          <w:lang w:val="en-IN"/>
        </w:rPr>
        <w:t>.toCharArray</w:t>
      </w:r>
      <w:proofErr w:type="spellEnd"/>
      <w:r w:rsidRPr="00B65BB1">
        <w:rPr>
          <w:rFonts w:ascii="Consolas" w:hAnsi="Consolas" w:cs="Consolas"/>
          <w:color w:val="000000"/>
          <w:sz w:val="16"/>
          <w:szCs w:val="16"/>
          <w:lang w:val="en-IN"/>
        </w:rPr>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proofErr w:type="spellStart"/>
      <w:r w:rsidRPr="00B65BB1">
        <w:rPr>
          <w:rFonts w:ascii="Consolas" w:hAnsi="Consolas" w:cs="Consolas"/>
          <w:color w:val="000000"/>
          <w:sz w:val="16"/>
          <w:szCs w:val="16"/>
          <w:lang w:val="en-IN"/>
        </w:rPr>
        <w:t>HashMap</w:t>
      </w:r>
      <w:proofErr w:type="spellEnd"/>
      <w:r w:rsidRPr="00B65BB1">
        <w:rPr>
          <w:rFonts w:ascii="Consolas" w:hAnsi="Consolas" w:cs="Consolas"/>
          <w:color w:val="000000"/>
          <w:sz w:val="16"/>
          <w:szCs w:val="16"/>
          <w:lang w:val="en-IN"/>
        </w:rPr>
        <w:t xml:space="preserve">&lt;Character, Integer&gt; </w:t>
      </w:r>
      <w:r w:rsidRPr="00B65BB1">
        <w:rPr>
          <w:rFonts w:ascii="Consolas" w:hAnsi="Consolas" w:cs="Consolas"/>
          <w:color w:val="6A3E3E"/>
          <w:sz w:val="16"/>
          <w:szCs w:val="16"/>
          <w:lang w:val="en-IN"/>
        </w:rPr>
        <w:t>m</w:t>
      </w:r>
      <w:r w:rsidRPr="00B65BB1">
        <w:rPr>
          <w:rFonts w:ascii="Consolas" w:hAnsi="Consolas" w:cs="Consolas"/>
          <w:color w:val="000000"/>
          <w:sz w:val="16"/>
          <w:szCs w:val="16"/>
          <w:lang w:val="en-IN"/>
        </w:rPr>
        <w:t xml:space="preserve"> = </w:t>
      </w:r>
      <w:r w:rsidRPr="00B65BB1">
        <w:rPr>
          <w:rFonts w:ascii="Consolas" w:hAnsi="Consolas" w:cs="Consolas"/>
          <w:b/>
          <w:bCs/>
          <w:color w:val="7F0055"/>
          <w:sz w:val="16"/>
          <w:szCs w:val="16"/>
          <w:lang w:val="en-IN"/>
        </w:rPr>
        <w:t>new</w:t>
      </w:r>
      <w:r w:rsidRPr="00B65BB1">
        <w:rPr>
          <w:rFonts w:ascii="Consolas" w:hAnsi="Consolas" w:cs="Consolas"/>
          <w:color w:val="000000"/>
          <w:sz w:val="16"/>
          <w:szCs w:val="16"/>
          <w:lang w:val="en-IN"/>
        </w:rPr>
        <w:t xml:space="preserve"> </w:t>
      </w:r>
      <w:proofErr w:type="spellStart"/>
      <w:r w:rsidRPr="00B65BB1">
        <w:rPr>
          <w:rFonts w:ascii="Consolas" w:hAnsi="Consolas" w:cs="Consolas"/>
          <w:color w:val="000000"/>
          <w:sz w:val="16"/>
          <w:szCs w:val="16"/>
          <w:lang w:val="en-IN"/>
        </w:rPr>
        <w:t>HashMap</w:t>
      </w:r>
      <w:proofErr w:type="spellEnd"/>
      <w:r w:rsidRPr="00B65BB1">
        <w:rPr>
          <w:rFonts w:ascii="Consolas" w:hAnsi="Consolas" w:cs="Consolas"/>
          <w:color w:val="000000"/>
          <w:sz w:val="16"/>
          <w:szCs w:val="16"/>
          <w:lang w:val="en-IN"/>
        </w:rPr>
        <w:t>&lt;&gt;();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proofErr w:type="spellStart"/>
      <w:r w:rsidRPr="00B65BB1">
        <w:rPr>
          <w:rFonts w:ascii="Consolas" w:hAnsi="Consolas" w:cs="Consolas"/>
          <w:b/>
          <w:bCs/>
          <w:color w:val="7F0055"/>
          <w:sz w:val="16"/>
          <w:szCs w:val="16"/>
          <w:lang w:val="en-IN"/>
        </w:rPr>
        <w:t>int</w:t>
      </w:r>
      <w:proofErr w:type="spellEnd"/>
      <w:r w:rsidRPr="00B65BB1">
        <w:rPr>
          <w:rFonts w:ascii="Consolas" w:hAnsi="Consolas" w:cs="Consolas"/>
          <w:color w:val="000000"/>
          <w:sz w:val="16"/>
          <w:szCs w:val="16"/>
          <w:lang w:val="en-IN"/>
        </w:rPr>
        <w:t xml:space="preserve"> </w:t>
      </w:r>
      <w:r w:rsidRPr="00B65BB1">
        <w:rPr>
          <w:rFonts w:ascii="Consolas" w:hAnsi="Consolas" w:cs="Consolas"/>
          <w:color w:val="6A3E3E"/>
          <w:sz w:val="16"/>
          <w:szCs w:val="16"/>
          <w:lang w:val="en-IN"/>
        </w:rPr>
        <w:t>size</w:t>
      </w:r>
      <w:r w:rsidRPr="00B65BB1">
        <w:rPr>
          <w:rFonts w:ascii="Consolas" w:hAnsi="Consolas" w:cs="Consolas"/>
          <w:color w:val="000000"/>
          <w:sz w:val="16"/>
          <w:szCs w:val="16"/>
          <w:lang w:val="en-IN"/>
        </w:rPr>
        <w:t xml:space="preserve"> = </w:t>
      </w:r>
      <w:proofErr w:type="spellStart"/>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w:t>
      </w:r>
      <w:r w:rsidRPr="00B65BB1">
        <w:rPr>
          <w:rFonts w:ascii="Consolas" w:hAnsi="Consolas" w:cs="Consolas"/>
          <w:color w:val="0000C0"/>
          <w:sz w:val="16"/>
          <w:szCs w:val="16"/>
          <w:lang w:val="en-IN"/>
        </w:rPr>
        <w:t>length</w:t>
      </w:r>
      <w:proofErr w:type="spellEnd"/>
      <w:r w:rsidRPr="00B65BB1">
        <w:rPr>
          <w:rFonts w:ascii="Consolas" w:hAnsi="Consolas" w:cs="Consolas"/>
          <w:color w:val="000000"/>
          <w:sz w:val="16"/>
          <w:szCs w:val="16"/>
          <w:lang w:val="en-IN"/>
        </w:rPr>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for</w:t>
      </w:r>
      <w:r w:rsidRPr="00B65BB1">
        <w:rPr>
          <w:rFonts w:ascii="Consolas" w:hAnsi="Consolas" w:cs="Consolas"/>
          <w:color w:val="000000"/>
          <w:sz w:val="16"/>
          <w:szCs w:val="16"/>
          <w:lang w:val="en-IN"/>
        </w:rPr>
        <w:t xml:space="preserve"> (</w:t>
      </w:r>
      <w:proofErr w:type="spellStart"/>
      <w:r w:rsidRPr="00B65BB1">
        <w:rPr>
          <w:rFonts w:ascii="Consolas" w:hAnsi="Consolas" w:cs="Consolas"/>
          <w:b/>
          <w:bCs/>
          <w:color w:val="7F0055"/>
          <w:sz w:val="16"/>
          <w:szCs w:val="16"/>
          <w:lang w:val="en-IN"/>
        </w:rPr>
        <w:t>int</w:t>
      </w:r>
      <w:proofErr w:type="spellEnd"/>
      <w:r w:rsidRPr="00B65BB1">
        <w:rPr>
          <w:rFonts w:ascii="Consolas" w:hAnsi="Consolas" w:cs="Consolas"/>
          <w:color w:val="000000"/>
          <w:sz w:val="16"/>
          <w:szCs w:val="16"/>
          <w:lang w:val="en-IN"/>
        </w:rPr>
        <w:t xml:space="preserve"> </w:t>
      </w:r>
      <w:proofErr w:type="spellStart"/>
      <w:r w:rsidRPr="00B65BB1">
        <w:rPr>
          <w:rFonts w:ascii="Consolas" w:hAnsi="Consolas" w:cs="Consolas"/>
          <w:color w:val="6A3E3E"/>
          <w:sz w:val="16"/>
          <w:szCs w:val="16"/>
          <w:lang w:val="en-IN"/>
        </w:rPr>
        <w:t>i</w:t>
      </w:r>
      <w:proofErr w:type="spellEnd"/>
      <w:r w:rsidRPr="00B65BB1">
        <w:rPr>
          <w:rFonts w:ascii="Consolas" w:hAnsi="Consolas" w:cs="Consolas"/>
          <w:color w:val="000000"/>
          <w:sz w:val="16"/>
          <w:szCs w:val="16"/>
          <w:lang w:val="en-IN"/>
        </w:rPr>
        <w:t xml:space="preserve"> = 0; </w:t>
      </w:r>
      <w:proofErr w:type="spellStart"/>
      <w:r w:rsidRPr="00B65BB1">
        <w:rPr>
          <w:rFonts w:ascii="Consolas" w:hAnsi="Consolas" w:cs="Consolas"/>
          <w:color w:val="6A3E3E"/>
          <w:sz w:val="16"/>
          <w:szCs w:val="16"/>
          <w:lang w:val="en-IN"/>
        </w:rPr>
        <w:t>i</w:t>
      </w:r>
      <w:proofErr w:type="spellEnd"/>
      <w:r w:rsidRPr="00B65BB1">
        <w:rPr>
          <w:rFonts w:ascii="Consolas" w:hAnsi="Consolas" w:cs="Consolas"/>
          <w:color w:val="000000"/>
          <w:sz w:val="16"/>
          <w:szCs w:val="16"/>
          <w:lang w:val="en-IN"/>
        </w:rPr>
        <w:t xml:space="preserve"> &lt; </w:t>
      </w:r>
      <w:r w:rsidRPr="00B65BB1">
        <w:rPr>
          <w:rFonts w:ascii="Consolas" w:hAnsi="Consolas" w:cs="Consolas"/>
          <w:color w:val="6A3E3E"/>
          <w:sz w:val="16"/>
          <w:szCs w:val="16"/>
          <w:lang w:val="en-IN"/>
        </w:rPr>
        <w:t>size</w:t>
      </w:r>
      <w:r w:rsidRPr="00B65BB1">
        <w:rPr>
          <w:rFonts w:ascii="Consolas" w:hAnsi="Consolas" w:cs="Consolas"/>
          <w:color w:val="000000"/>
          <w:sz w:val="16"/>
          <w:szCs w:val="16"/>
          <w:lang w:val="en-IN"/>
        </w:rPr>
        <w:t xml:space="preserve">; </w:t>
      </w:r>
      <w:proofErr w:type="spellStart"/>
      <w:r w:rsidRPr="00B65BB1">
        <w:rPr>
          <w:rFonts w:ascii="Consolas" w:hAnsi="Consolas" w:cs="Consolas"/>
          <w:color w:val="6A3E3E"/>
          <w:sz w:val="16"/>
          <w:szCs w:val="16"/>
          <w:lang w:val="en-IN"/>
        </w:rPr>
        <w:t>i</w:t>
      </w:r>
      <w:proofErr w:type="spellEnd"/>
      <w:r w:rsidRPr="00B65BB1">
        <w:rPr>
          <w:rFonts w:ascii="Consolas" w:hAnsi="Consolas" w:cs="Consolas"/>
          <w:color w:val="000000"/>
          <w:sz w:val="16"/>
          <w:szCs w:val="16"/>
          <w:lang w:val="en-IN"/>
        </w:rPr>
        <w:t>++)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if</w:t>
      </w:r>
      <w:r w:rsidRPr="00B65BB1">
        <w:rPr>
          <w:rFonts w:ascii="Consolas" w:hAnsi="Consolas" w:cs="Consolas"/>
          <w:color w:val="000000"/>
          <w:sz w:val="16"/>
          <w:szCs w:val="16"/>
          <w:lang w:val="en-IN"/>
        </w:rPr>
        <w:t xml:space="preserve"> (</w:t>
      </w:r>
      <w:proofErr w:type="spellStart"/>
      <w:r w:rsidRPr="00B65BB1">
        <w:rPr>
          <w:rFonts w:ascii="Consolas" w:hAnsi="Consolas" w:cs="Consolas"/>
          <w:color w:val="6A3E3E"/>
          <w:sz w:val="16"/>
          <w:szCs w:val="16"/>
          <w:lang w:val="en-IN"/>
        </w:rPr>
        <w:t>m</w:t>
      </w:r>
      <w:r w:rsidRPr="00B65BB1">
        <w:rPr>
          <w:rFonts w:ascii="Consolas" w:hAnsi="Consolas" w:cs="Consolas"/>
          <w:color w:val="000000"/>
          <w:sz w:val="16"/>
          <w:szCs w:val="16"/>
          <w:lang w:val="en-IN"/>
        </w:rPr>
        <w:t>.containsKey</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w:t>
      </w:r>
      <w:proofErr w:type="spellStart"/>
      <w:r w:rsidRPr="00B65BB1">
        <w:rPr>
          <w:rFonts w:ascii="Consolas" w:hAnsi="Consolas" w:cs="Consolas"/>
          <w:color w:val="6A3E3E"/>
          <w:sz w:val="16"/>
          <w:szCs w:val="16"/>
          <w:lang w:val="en-IN"/>
        </w:rPr>
        <w:t>i</w:t>
      </w:r>
      <w:proofErr w:type="spellEnd"/>
      <w:r w:rsidRPr="00B65BB1">
        <w:rPr>
          <w:rFonts w:ascii="Consolas" w:hAnsi="Consolas" w:cs="Consolas"/>
          <w:color w:val="000000"/>
          <w:sz w:val="16"/>
          <w:szCs w:val="16"/>
          <w:lang w:val="en-IN"/>
        </w:rPr>
        <w:t>]))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proofErr w:type="spellStart"/>
      <w:r w:rsidRPr="00B65BB1">
        <w:rPr>
          <w:rFonts w:ascii="Consolas" w:hAnsi="Consolas" w:cs="Consolas"/>
          <w:color w:val="6A3E3E"/>
          <w:sz w:val="16"/>
          <w:szCs w:val="16"/>
          <w:lang w:val="en-IN"/>
        </w:rPr>
        <w:t>m</w:t>
      </w:r>
      <w:r w:rsidRPr="00B65BB1">
        <w:rPr>
          <w:rFonts w:ascii="Consolas" w:hAnsi="Consolas" w:cs="Consolas"/>
          <w:color w:val="000000"/>
          <w:sz w:val="16"/>
          <w:szCs w:val="16"/>
          <w:lang w:val="en-IN"/>
        </w:rPr>
        <w:t>.put</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w:t>
      </w:r>
      <w:proofErr w:type="spellStart"/>
      <w:r w:rsidRPr="00B65BB1">
        <w:rPr>
          <w:rFonts w:ascii="Consolas" w:hAnsi="Consolas" w:cs="Consolas"/>
          <w:color w:val="6A3E3E"/>
          <w:sz w:val="16"/>
          <w:szCs w:val="16"/>
          <w:lang w:val="en-IN"/>
        </w:rPr>
        <w:t>i</w:t>
      </w:r>
      <w:proofErr w:type="spellEnd"/>
      <w:r w:rsidRPr="00B65BB1">
        <w:rPr>
          <w:rFonts w:ascii="Consolas" w:hAnsi="Consolas" w:cs="Consolas"/>
          <w:color w:val="000000"/>
          <w:sz w:val="16"/>
          <w:szCs w:val="16"/>
          <w:lang w:val="en-IN"/>
        </w:rPr>
        <w:t xml:space="preserve">], </w:t>
      </w:r>
      <w:proofErr w:type="spellStart"/>
      <w:r w:rsidRPr="00B65BB1">
        <w:rPr>
          <w:rFonts w:ascii="Consolas" w:hAnsi="Consolas" w:cs="Consolas"/>
          <w:color w:val="6A3E3E"/>
          <w:sz w:val="16"/>
          <w:szCs w:val="16"/>
          <w:lang w:val="en-IN"/>
        </w:rPr>
        <w:t>m</w:t>
      </w:r>
      <w:r w:rsidRPr="00B65BB1">
        <w:rPr>
          <w:rFonts w:ascii="Consolas" w:hAnsi="Consolas" w:cs="Consolas"/>
          <w:color w:val="000000"/>
          <w:sz w:val="16"/>
          <w:szCs w:val="16"/>
          <w:lang w:val="en-IN"/>
        </w:rPr>
        <w:t>.get</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w:t>
      </w:r>
      <w:proofErr w:type="spellStart"/>
      <w:r w:rsidRPr="00B65BB1">
        <w:rPr>
          <w:rFonts w:ascii="Consolas" w:hAnsi="Consolas" w:cs="Consolas"/>
          <w:color w:val="6A3E3E"/>
          <w:sz w:val="16"/>
          <w:szCs w:val="16"/>
          <w:lang w:val="en-IN"/>
        </w:rPr>
        <w:t>i</w:t>
      </w:r>
      <w:proofErr w:type="spellEnd"/>
      <w:r w:rsidRPr="00B65BB1">
        <w:rPr>
          <w:rFonts w:ascii="Consolas" w:hAnsi="Consolas" w:cs="Consolas"/>
          <w:color w:val="000000"/>
          <w:sz w:val="16"/>
          <w:szCs w:val="16"/>
          <w:lang w:val="en-IN"/>
        </w:rPr>
        <w:t>]) + 1);</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t xml:space="preserve">} </w:t>
      </w:r>
      <w:r w:rsidRPr="00B65BB1">
        <w:rPr>
          <w:rFonts w:ascii="Consolas" w:hAnsi="Consolas" w:cs="Consolas"/>
          <w:b/>
          <w:bCs/>
          <w:color w:val="7F0055"/>
          <w:sz w:val="16"/>
          <w:szCs w:val="16"/>
          <w:lang w:val="en-IN"/>
        </w:rPr>
        <w:t>else</w:t>
      </w:r>
      <w:r w:rsidRPr="00B65BB1">
        <w:rPr>
          <w:rFonts w:ascii="Consolas" w:hAnsi="Consolas" w:cs="Consolas"/>
          <w:color w:val="000000"/>
          <w:sz w:val="16"/>
          <w:szCs w:val="16"/>
          <w:lang w:val="en-IN"/>
        </w:rPr>
        <w:t xml:space="preserve">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proofErr w:type="spellStart"/>
      <w:r w:rsidRPr="00B65BB1">
        <w:rPr>
          <w:rFonts w:ascii="Consolas" w:hAnsi="Consolas" w:cs="Consolas"/>
          <w:color w:val="6A3E3E"/>
          <w:sz w:val="16"/>
          <w:szCs w:val="16"/>
          <w:lang w:val="en-IN"/>
        </w:rPr>
        <w:t>m</w:t>
      </w:r>
      <w:r w:rsidRPr="00B65BB1">
        <w:rPr>
          <w:rFonts w:ascii="Consolas" w:hAnsi="Consolas" w:cs="Consolas"/>
          <w:color w:val="000000"/>
          <w:sz w:val="16"/>
          <w:szCs w:val="16"/>
          <w:lang w:val="en-IN"/>
        </w:rPr>
        <w:t>.put</w:t>
      </w:r>
      <w:proofErr w:type="spellEnd"/>
      <w:r w:rsidRPr="00B65BB1">
        <w:rPr>
          <w:rFonts w:ascii="Consolas" w:hAnsi="Consolas" w:cs="Consolas"/>
          <w:color w:val="000000"/>
          <w:sz w:val="16"/>
          <w:szCs w:val="16"/>
          <w:lang w:val="en-IN"/>
        </w:rPr>
        <w:t>(</w:t>
      </w:r>
      <w:r w:rsidRPr="00B65BB1">
        <w:rPr>
          <w:rFonts w:ascii="Consolas" w:hAnsi="Consolas" w:cs="Consolas"/>
          <w:color w:val="6A3E3E"/>
          <w:sz w:val="16"/>
          <w:szCs w:val="16"/>
          <w:lang w:val="en-IN"/>
        </w:rPr>
        <w:t>c</w:t>
      </w:r>
      <w:r w:rsidRPr="00B65BB1">
        <w:rPr>
          <w:rFonts w:ascii="Consolas" w:hAnsi="Consolas" w:cs="Consolas"/>
          <w:color w:val="000000"/>
          <w:sz w:val="16"/>
          <w:szCs w:val="16"/>
          <w:lang w:val="en-IN"/>
        </w:rPr>
        <w:t>[</w:t>
      </w:r>
      <w:proofErr w:type="spellStart"/>
      <w:r w:rsidRPr="00B65BB1">
        <w:rPr>
          <w:rFonts w:ascii="Consolas" w:hAnsi="Consolas" w:cs="Consolas"/>
          <w:color w:val="6A3E3E"/>
          <w:sz w:val="16"/>
          <w:szCs w:val="16"/>
          <w:lang w:val="en-IN"/>
        </w:rPr>
        <w:t>i</w:t>
      </w:r>
      <w:proofErr w:type="spellEnd"/>
      <w:r w:rsidRPr="00B65BB1">
        <w:rPr>
          <w:rFonts w:ascii="Consolas" w:hAnsi="Consolas" w:cs="Consolas"/>
          <w:color w:val="000000"/>
          <w:sz w:val="16"/>
          <w:szCs w:val="16"/>
          <w:lang w:val="en-IN"/>
        </w:rPr>
        <w:t>], 1);</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for</w:t>
      </w:r>
      <w:r w:rsidRPr="00B65BB1">
        <w:rPr>
          <w:rFonts w:ascii="Consolas" w:hAnsi="Consolas" w:cs="Consolas"/>
          <w:color w:val="000000"/>
          <w:sz w:val="16"/>
          <w:szCs w:val="16"/>
          <w:lang w:val="en-IN"/>
        </w:rPr>
        <w:t xml:space="preserve"> (</w:t>
      </w:r>
      <w:r w:rsidRPr="00B65BB1">
        <w:rPr>
          <w:rFonts w:ascii="Consolas" w:hAnsi="Consolas" w:cs="Consolas"/>
          <w:b/>
          <w:bCs/>
          <w:color w:val="7F0055"/>
          <w:sz w:val="16"/>
          <w:szCs w:val="16"/>
          <w:lang w:val="en-IN"/>
        </w:rPr>
        <w:t>char</w:t>
      </w:r>
      <w:r w:rsidRPr="00B65BB1">
        <w:rPr>
          <w:rFonts w:ascii="Consolas" w:hAnsi="Consolas" w:cs="Consolas"/>
          <w:color w:val="000000"/>
          <w:sz w:val="16"/>
          <w:szCs w:val="16"/>
          <w:lang w:val="en-IN"/>
        </w:rPr>
        <w:t xml:space="preserve"> </w:t>
      </w:r>
      <w:proofErr w:type="spellStart"/>
      <w:r w:rsidRPr="00B65BB1">
        <w:rPr>
          <w:rFonts w:ascii="Consolas" w:hAnsi="Consolas" w:cs="Consolas"/>
          <w:color w:val="6A3E3E"/>
          <w:sz w:val="16"/>
          <w:szCs w:val="16"/>
          <w:lang w:val="en-IN"/>
        </w:rPr>
        <w:t>ch</w:t>
      </w:r>
      <w:proofErr w:type="spellEnd"/>
      <w:r w:rsidRPr="00B65BB1">
        <w:rPr>
          <w:rFonts w:ascii="Consolas" w:hAnsi="Consolas" w:cs="Consolas"/>
          <w:color w:val="000000"/>
          <w:sz w:val="16"/>
          <w:szCs w:val="16"/>
          <w:lang w:val="en-IN"/>
        </w:rPr>
        <w:t xml:space="preserve"> : </w:t>
      </w:r>
      <w:proofErr w:type="spellStart"/>
      <w:r w:rsidRPr="00B65BB1">
        <w:rPr>
          <w:rFonts w:ascii="Consolas" w:hAnsi="Consolas" w:cs="Consolas"/>
          <w:color w:val="6A3E3E"/>
          <w:sz w:val="16"/>
          <w:szCs w:val="16"/>
          <w:lang w:val="en-IN"/>
        </w:rPr>
        <w:t>m</w:t>
      </w:r>
      <w:r w:rsidRPr="00B65BB1">
        <w:rPr>
          <w:rFonts w:ascii="Consolas" w:hAnsi="Consolas" w:cs="Consolas"/>
          <w:color w:val="000000"/>
          <w:sz w:val="16"/>
          <w:szCs w:val="16"/>
          <w:lang w:val="en-IN"/>
        </w:rPr>
        <w:t>.keySet</w:t>
      </w:r>
      <w:proofErr w:type="spellEnd"/>
      <w:r w:rsidRPr="00B65BB1">
        <w:rPr>
          <w:rFonts w:ascii="Consolas" w:hAnsi="Consolas" w:cs="Consolas"/>
          <w:color w:val="000000"/>
          <w:sz w:val="16"/>
          <w:szCs w:val="16"/>
          <w:lang w:val="en-IN"/>
        </w:rPr>
        <w:t>())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b/>
          <w:bCs/>
          <w:color w:val="7F0055"/>
          <w:sz w:val="16"/>
          <w:szCs w:val="16"/>
          <w:lang w:val="en-IN"/>
        </w:rPr>
        <w:t>if</w:t>
      </w:r>
      <w:r w:rsidRPr="00B65BB1">
        <w:rPr>
          <w:rFonts w:ascii="Consolas" w:hAnsi="Consolas" w:cs="Consolas"/>
          <w:color w:val="000000"/>
          <w:sz w:val="16"/>
          <w:szCs w:val="16"/>
          <w:lang w:val="en-IN"/>
        </w:rPr>
        <w:t xml:space="preserve"> (</w:t>
      </w:r>
      <w:proofErr w:type="spellStart"/>
      <w:r w:rsidRPr="00B65BB1">
        <w:rPr>
          <w:rFonts w:ascii="Consolas" w:hAnsi="Consolas" w:cs="Consolas"/>
          <w:color w:val="000000"/>
          <w:sz w:val="16"/>
          <w:szCs w:val="16"/>
          <w:lang w:val="en-IN"/>
        </w:rPr>
        <w:t>isVowel</w:t>
      </w:r>
      <w:proofErr w:type="spellEnd"/>
      <w:r w:rsidRPr="00B65BB1">
        <w:rPr>
          <w:rFonts w:ascii="Consolas" w:hAnsi="Consolas" w:cs="Consolas"/>
          <w:color w:val="000000"/>
          <w:sz w:val="16"/>
          <w:szCs w:val="16"/>
          <w:lang w:val="en-IN"/>
        </w:rPr>
        <w:t>(</w:t>
      </w:r>
      <w:proofErr w:type="spellStart"/>
      <w:r w:rsidRPr="00B65BB1">
        <w:rPr>
          <w:rFonts w:ascii="Consolas" w:hAnsi="Consolas" w:cs="Consolas"/>
          <w:color w:val="6A3E3E"/>
          <w:sz w:val="16"/>
          <w:szCs w:val="16"/>
          <w:lang w:val="en-IN"/>
        </w:rPr>
        <w:t>ch</w:t>
      </w:r>
      <w:proofErr w:type="spellEnd"/>
      <w:r w:rsidRPr="00B65BB1">
        <w:rPr>
          <w:rFonts w:ascii="Consolas" w:hAnsi="Consolas" w:cs="Consolas"/>
          <w:color w:val="000000"/>
          <w:sz w:val="16"/>
          <w:szCs w:val="16"/>
          <w:lang w:val="en-IN"/>
        </w:rPr>
        <w:t>)) {</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proofErr w:type="spellStart"/>
      <w:r w:rsidRPr="00B65BB1">
        <w:rPr>
          <w:rFonts w:ascii="Consolas" w:hAnsi="Consolas" w:cs="Consolas"/>
          <w:color w:val="000000"/>
          <w:sz w:val="16"/>
          <w:szCs w:val="16"/>
          <w:lang w:val="en-IN"/>
        </w:rPr>
        <w:t>System.</w:t>
      </w:r>
      <w:r w:rsidRPr="00B65BB1">
        <w:rPr>
          <w:rFonts w:ascii="Consolas" w:hAnsi="Consolas" w:cs="Consolas"/>
          <w:b/>
          <w:bCs/>
          <w:i/>
          <w:iCs/>
          <w:color w:val="0000C0"/>
          <w:sz w:val="16"/>
          <w:szCs w:val="16"/>
          <w:lang w:val="en-IN"/>
        </w:rPr>
        <w:t>out</w:t>
      </w:r>
      <w:r w:rsidRPr="00B65BB1">
        <w:rPr>
          <w:rFonts w:ascii="Consolas" w:hAnsi="Consolas" w:cs="Consolas"/>
          <w:color w:val="000000"/>
          <w:sz w:val="16"/>
          <w:szCs w:val="16"/>
          <w:lang w:val="en-IN"/>
        </w:rPr>
        <w:t>.println</w:t>
      </w:r>
      <w:proofErr w:type="spellEnd"/>
      <w:r w:rsidRPr="00B65BB1">
        <w:rPr>
          <w:rFonts w:ascii="Consolas" w:hAnsi="Consolas" w:cs="Consolas"/>
          <w:color w:val="000000"/>
          <w:sz w:val="16"/>
          <w:szCs w:val="16"/>
          <w:lang w:val="en-IN"/>
        </w:rPr>
        <w:t>(</w:t>
      </w:r>
      <w:proofErr w:type="spellStart"/>
      <w:r w:rsidRPr="00B65BB1">
        <w:rPr>
          <w:rFonts w:ascii="Consolas" w:hAnsi="Consolas" w:cs="Consolas"/>
          <w:color w:val="6A3E3E"/>
          <w:sz w:val="16"/>
          <w:szCs w:val="16"/>
          <w:lang w:val="en-IN"/>
        </w:rPr>
        <w:t>ch</w:t>
      </w:r>
      <w:proofErr w:type="spellEnd"/>
      <w:r w:rsidRPr="00B65BB1">
        <w:rPr>
          <w:rFonts w:ascii="Consolas" w:hAnsi="Consolas" w:cs="Consolas"/>
          <w:color w:val="000000"/>
          <w:sz w:val="16"/>
          <w:szCs w:val="16"/>
          <w:lang w:val="en-IN"/>
        </w:rPr>
        <w:t xml:space="preserve"> + </w:t>
      </w:r>
      <w:r w:rsidRPr="00B65BB1">
        <w:rPr>
          <w:rFonts w:ascii="Consolas" w:hAnsi="Consolas" w:cs="Consolas"/>
          <w:color w:val="2A00FF"/>
          <w:sz w:val="16"/>
          <w:szCs w:val="16"/>
          <w:lang w:val="en-IN"/>
        </w:rPr>
        <w:t>" occurs "</w:t>
      </w:r>
      <w:r w:rsidRPr="00B65BB1">
        <w:rPr>
          <w:rFonts w:ascii="Consolas" w:hAnsi="Consolas" w:cs="Consolas"/>
          <w:color w:val="000000"/>
          <w:sz w:val="16"/>
          <w:szCs w:val="16"/>
          <w:lang w:val="en-IN"/>
        </w:rPr>
        <w:t xml:space="preserve"> + </w:t>
      </w:r>
      <w:proofErr w:type="spellStart"/>
      <w:r w:rsidRPr="00B65BB1">
        <w:rPr>
          <w:rFonts w:ascii="Consolas" w:hAnsi="Consolas" w:cs="Consolas"/>
          <w:color w:val="6A3E3E"/>
          <w:sz w:val="16"/>
          <w:szCs w:val="16"/>
          <w:lang w:val="en-IN"/>
        </w:rPr>
        <w:t>m</w:t>
      </w:r>
      <w:r w:rsidRPr="00B65BB1">
        <w:rPr>
          <w:rFonts w:ascii="Consolas" w:hAnsi="Consolas" w:cs="Consolas"/>
          <w:color w:val="000000"/>
          <w:sz w:val="16"/>
          <w:szCs w:val="16"/>
          <w:lang w:val="en-IN"/>
        </w:rPr>
        <w:t>.get</w:t>
      </w:r>
      <w:proofErr w:type="spellEnd"/>
      <w:r w:rsidRPr="00B65BB1">
        <w:rPr>
          <w:rFonts w:ascii="Consolas" w:hAnsi="Consolas" w:cs="Consolas"/>
          <w:color w:val="000000"/>
          <w:sz w:val="16"/>
          <w:szCs w:val="16"/>
          <w:lang w:val="en-IN"/>
        </w:rPr>
        <w:t>(</w:t>
      </w:r>
      <w:proofErr w:type="spellStart"/>
      <w:r w:rsidRPr="00B65BB1">
        <w:rPr>
          <w:rFonts w:ascii="Consolas" w:hAnsi="Consolas" w:cs="Consolas"/>
          <w:color w:val="6A3E3E"/>
          <w:sz w:val="16"/>
          <w:szCs w:val="16"/>
          <w:lang w:val="en-IN"/>
        </w:rPr>
        <w:t>ch</w:t>
      </w:r>
      <w:proofErr w:type="spellEnd"/>
      <w:r w:rsidRPr="00B65BB1">
        <w:rPr>
          <w:rFonts w:ascii="Consolas" w:hAnsi="Consolas" w:cs="Consolas"/>
          <w:color w:val="000000"/>
          <w:sz w:val="16"/>
          <w:szCs w:val="16"/>
          <w:lang w:val="en-IN"/>
        </w:rPr>
        <w:t xml:space="preserve">) + </w:t>
      </w:r>
      <w:r w:rsidRPr="00B65BB1">
        <w:rPr>
          <w:rFonts w:ascii="Consolas" w:hAnsi="Consolas" w:cs="Consolas"/>
          <w:color w:val="2A00FF"/>
          <w:sz w:val="16"/>
          <w:szCs w:val="16"/>
          <w:lang w:val="en-IN"/>
        </w:rPr>
        <w:t>" time(s)"</w:t>
      </w:r>
      <w:r w:rsidRPr="00B65BB1">
        <w:rPr>
          <w:rFonts w:ascii="Consolas" w:hAnsi="Consolas" w:cs="Consolas"/>
          <w:color w:val="000000"/>
          <w:sz w:val="16"/>
          <w:szCs w:val="16"/>
          <w:lang w:val="en-IN"/>
        </w:rPr>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t>}</w:t>
      </w:r>
    </w:p>
    <w:p w:rsidR="00B65BB1" w:rsidRPr="00B65BB1" w:rsidRDefault="00B65BB1" w:rsidP="00B65BB1">
      <w:pPr>
        <w:pStyle w:val="ListParagraph"/>
        <w:numPr>
          <w:ilvl w:val="0"/>
          <w:numId w:val="37"/>
        </w:numPr>
        <w:autoSpaceDE w:val="0"/>
        <w:autoSpaceDN w:val="0"/>
        <w:adjustRightInd w:val="0"/>
        <w:spacing w:after="0" w:line="240" w:lineRule="auto"/>
        <w:rPr>
          <w:rFonts w:ascii="Consolas" w:hAnsi="Consolas" w:cs="Consolas"/>
          <w:sz w:val="16"/>
          <w:szCs w:val="16"/>
          <w:lang w:val="en-IN"/>
        </w:rPr>
      </w:pPr>
      <w:r w:rsidRPr="00B65BB1">
        <w:rPr>
          <w:rFonts w:ascii="Consolas" w:hAnsi="Consolas" w:cs="Consolas"/>
          <w:color w:val="000000"/>
          <w:sz w:val="16"/>
          <w:szCs w:val="16"/>
          <w:lang w:val="en-IN"/>
        </w:rPr>
        <w:tab/>
      </w:r>
      <w:r w:rsidRPr="00B65BB1">
        <w:rPr>
          <w:rFonts w:ascii="Consolas" w:hAnsi="Consolas" w:cs="Consolas"/>
          <w:color w:val="000000"/>
          <w:sz w:val="16"/>
          <w:szCs w:val="16"/>
          <w:lang w:val="en-IN"/>
        </w:rPr>
        <w:tab/>
        <w:t>}</w:t>
      </w:r>
    </w:p>
    <w:p w:rsidR="00F8538B" w:rsidRPr="00B65BB1" w:rsidRDefault="00B65BB1" w:rsidP="00B65BB1">
      <w:pPr>
        <w:pStyle w:val="ListParagraph"/>
        <w:numPr>
          <w:ilvl w:val="0"/>
          <w:numId w:val="37"/>
        </w:numPr>
      </w:pPr>
      <w:r>
        <w:rPr>
          <w:rFonts w:ascii="Consolas" w:hAnsi="Consolas" w:cs="Consolas"/>
          <w:color w:val="000000"/>
          <w:sz w:val="16"/>
          <w:szCs w:val="16"/>
          <w:lang w:val="en-IN"/>
        </w:rPr>
        <w:tab/>
        <w:t>}</w:t>
      </w:r>
    </w:p>
    <w:p w:rsidR="00C4627B" w:rsidRDefault="00C4627B" w:rsidP="00B65BB1">
      <w:pPr>
        <w:pStyle w:val="ListParagraph"/>
        <w:numPr>
          <w:ilvl w:val="0"/>
          <w:numId w:val="37"/>
        </w:numPr>
      </w:pPr>
      <w:r>
        <w:lastRenderedPageBreak/>
        <w:t>WAP to count no of</w:t>
      </w:r>
      <w:r w:rsidR="00CE72A9">
        <w:t xml:space="preserve"> specific</w:t>
      </w:r>
      <w:r>
        <w:t xml:space="preserve"> digit in a number.</w:t>
      </w:r>
    </w:p>
    <w:p w:rsidR="00C4627B" w:rsidRDefault="00C4627B" w:rsidP="00C4627B">
      <w:pPr>
        <w:pStyle w:val="ListParagraph"/>
      </w:pPr>
      <w:r>
        <w:t xml:space="preserve">Code – </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String </w:t>
      </w:r>
      <w:r>
        <w:rPr>
          <w:rFonts w:ascii="Consolas" w:hAnsi="Consolas" w:cs="Consolas"/>
          <w:color w:val="6A3E3E"/>
          <w:sz w:val="16"/>
          <w:szCs w:val="16"/>
          <w:lang w:val="en-IN"/>
        </w:rPr>
        <w:t>s</w:t>
      </w:r>
      <w:r>
        <w:rPr>
          <w:rFonts w:ascii="Consolas" w:hAnsi="Consolas" w:cs="Consolas"/>
          <w:color w:val="000000"/>
          <w:sz w:val="16"/>
          <w:szCs w:val="16"/>
          <w:lang w:val="en-IN"/>
        </w:rPr>
        <w:t xml:space="preserve"> = </w:t>
      </w:r>
      <w:proofErr w:type="spellStart"/>
      <w:proofErr w:type="gramStart"/>
      <w:r>
        <w:rPr>
          <w:rFonts w:ascii="Consolas" w:hAnsi="Consolas" w:cs="Consolas"/>
          <w:color w:val="000000"/>
          <w:sz w:val="16"/>
          <w:szCs w:val="16"/>
          <w:lang w:val="en-IN"/>
        </w:rPr>
        <w:t>Double.</w:t>
      </w:r>
      <w:r>
        <w:rPr>
          <w:rFonts w:ascii="Consolas" w:hAnsi="Consolas" w:cs="Consolas"/>
          <w:i/>
          <w:iCs/>
          <w:color w:val="000000"/>
          <w:sz w:val="16"/>
          <w:szCs w:val="16"/>
          <w:lang w:val="en-IN"/>
        </w:rPr>
        <w:t>valueOf</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d</w:t>
      </w:r>
      <w:r>
        <w:rPr>
          <w:rFonts w:ascii="Consolas" w:hAnsi="Consolas" w:cs="Consolas"/>
          <w:color w:val="000000"/>
          <w:sz w:val="16"/>
          <w:szCs w:val="16"/>
          <w:lang w:val="en-IN"/>
        </w:rPr>
        <w:t>).</w:t>
      </w:r>
      <w:proofErr w:type="spellStart"/>
      <w:r>
        <w:rPr>
          <w:rFonts w:ascii="Consolas" w:hAnsi="Consolas" w:cs="Consolas"/>
          <w:color w:val="000000"/>
          <w:sz w:val="16"/>
          <w:szCs w:val="16"/>
          <w:lang w:val="en-IN"/>
        </w:rPr>
        <w:t>toString</w:t>
      </w:r>
      <w:proofErr w:type="spellEnd"/>
      <w:r>
        <w:rPr>
          <w:rFonts w:ascii="Consolas" w:hAnsi="Consolas" w:cs="Consolas"/>
          <w:color w:val="000000"/>
          <w:sz w:val="16"/>
          <w:szCs w:val="16"/>
          <w:lang w:val="en-IN"/>
        </w:rPr>
        <w:t>();</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r>
        <w:rPr>
          <w:rFonts w:ascii="Consolas" w:hAnsi="Consolas" w:cs="Consolas"/>
          <w:color w:val="6A3E3E"/>
          <w:sz w:val="16"/>
          <w:szCs w:val="16"/>
          <w:lang w:val="en-IN"/>
        </w:rPr>
        <w:t>s</w:t>
      </w:r>
      <w:r>
        <w:rPr>
          <w:rFonts w:ascii="Consolas" w:hAnsi="Consolas" w:cs="Consolas"/>
          <w:color w:val="000000"/>
          <w:sz w:val="16"/>
          <w:szCs w:val="16"/>
          <w:lang w:val="en-IN"/>
        </w:rPr>
        <w:t>);</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000000"/>
          <w:sz w:val="16"/>
          <w:szCs w:val="16"/>
          <w:lang w:val="en-IN"/>
        </w:rPr>
        <w:t>String[</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s1</w:t>
      </w:r>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s</w:t>
      </w:r>
      <w:r>
        <w:rPr>
          <w:rFonts w:ascii="Consolas" w:hAnsi="Consolas" w:cs="Consolas"/>
          <w:color w:val="000000"/>
          <w:sz w:val="16"/>
          <w:szCs w:val="16"/>
          <w:lang w:val="en-IN"/>
        </w:rPr>
        <w:t>.split</w:t>
      </w:r>
      <w:proofErr w:type="spellEnd"/>
      <w:r>
        <w:rPr>
          <w:rFonts w:ascii="Consolas" w:hAnsi="Consolas" w:cs="Consolas"/>
          <w:color w:val="000000"/>
          <w:sz w:val="16"/>
          <w:szCs w:val="16"/>
          <w:lang w:val="en-IN"/>
        </w:rPr>
        <w:t>(</w:t>
      </w:r>
      <w:r>
        <w:rPr>
          <w:rFonts w:ascii="Consolas" w:hAnsi="Consolas" w:cs="Consolas"/>
          <w:color w:val="2A00FF"/>
          <w:sz w:val="16"/>
          <w:szCs w:val="16"/>
          <w:lang w:val="en-IN"/>
        </w:rPr>
        <w:t>"\\."</w:t>
      </w:r>
      <w:r>
        <w:rPr>
          <w:rFonts w:ascii="Consolas" w:hAnsi="Consolas" w:cs="Consolas"/>
          <w:color w:val="000000"/>
          <w:sz w:val="16"/>
          <w:szCs w:val="16"/>
          <w:lang w:val="en-IN"/>
        </w:rPr>
        <w:t>);</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3F7F5F"/>
          <w:sz w:val="16"/>
          <w:szCs w:val="16"/>
          <w:lang w:val="en-IN"/>
        </w:rPr>
        <w:t>//</w:t>
      </w:r>
      <w:proofErr w:type="spellStart"/>
      <w:proofErr w:type="gramStart"/>
      <w:r>
        <w:rPr>
          <w:rFonts w:ascii="Consolas" w:hAnsi="Consolas" w:cs="Consolas"/>
          <w:color w:val="3F7F5F"/>
          <w:sz w:val="16"/>
          <w:szCs w:val="16"/>
          <w:lang w:val="en-IN"/>
        </w:rPr>
        <w:t>System.out.println</w:t>
      </w:r>
      <w:proofErr w:type="spellEnd"/>
      <w:r>
        <w:rPr>
          <w:rFonts w:ascii="Consolas" w:hAnsi="Consolas" w:cs="Consolas"/>
          <w:color w:val="3F7F5F"/>
          <w:sz w:val="16"/>
          <w:szCs w:val="16"/>
          <w:lang w:val="en-IN"/>
        </w:rPr>
        <w:t>(</w:t>
      </w:r>
      <w:proofErr w:type="gramEnd"/>
      <w:r>
        <w:rPr>
          <w:rFonts w:ascii="Consolas" w:hAnsi="Consolas" w:cs="Consolas"/>
          <w:color w:val="3F7F5F"/>
          <w:sz w:val="16"/>
          <w:szCs w:val="16"/>
          <w:lang w:val="en-IN"/>
        </w:rPr>
        <w:t>s1.length);</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String </w:t>
      </w:r>
      <w:r>
        <w:rPr>
          <w:rFonts w:ascii="Consolas" w:hAnsi="Consolas" w:cs="Consolas"/>
          <w:color w:val="6A3E3E"/>
          <w:sz w:val="16"/>
          <w:szCs w:val="16"/>
          <w:lang w:val="en-IN"/>
        </w:rPr>
        <w:t>s2</w:t>
      </w:r>
      <w:r>
        <w:rPr>
          <w:rFonts w:ascii="Consolas" w:hAnsi="Consolas" w:cs="Consolas"/>
          <w:color w:val="000000"/>
          <w:sz w:val="16"/>
          <w:szCs w:val="16"/>
          <w:lang w:val="en-IN"/>
        </w:rPr>
        <w:t xml:space="preserve"> = </w:t>
      </w:r>
      <w:proofErr w:type="gramStart"/>
      <w:r>
        <w:rPr>
          <w:rFonts w:ascii="Consolas" w:hAnsi="Consolas" w:cs="Consolas"/>
          <w:color w:val="6A3E3E"/>
          <w:sz w:val="16"/>
          <w:szCs w:val="16"/>
          <w:lang w:val="en-IN"/>
        </w:rPr>
        <w:t>s1</w:t>
      </w:r>
      <w:r>
        <w:rPr>
          <w:rFonts w:ascii="Consolas" w:hAnsi="Consolas" w:cs="Consolas"/>
          <w:color w:val="000000"/>
          <w:sz w:val="16"/>
          <w:szCs w:val="16"/>
          <w:lang w:val="en-IN"/>
        </w:rPr>
        <w:t>[</w:t>
      </w:r>
      <w:proofErr w:type="gramEnd"/>
      <w:r>
        <w:rPr>
          <w:rFonts w:ascii="Consolas" w:hAnsi="Consolas" w:cs="Consolas"/>
          <w:color w:val="000000"/>
          <w:sz w:val="16"/>
          <w:szCs w:val="16"/>
          <w:lang w:val="en-IN"/>
        </w:rPr>
        <w:t>0]+</w:t>
      </w:r>
      <w:r>
        <w:rPr>
          <w:rFonts w:ascii="Consolas" w:hAnsi="Consolas" w:cs="Consolas"/>
          <w:color w:val="6A3E3E"/>
          <w:sz w:val="16"/>
          <w:szCs w:val="16"/>
          <w:lang w:val="en-IN"/>
        </w:rPr>
        <w:t>s1</w:t>
      </w:r>
      <w:r>
        <w:rPr>
          <w:rFonts w:ascii="Consolas" w:hAnsi="Consolas" w:cs="Consolas"/>
          <w:color w:val="000000"/>
          <w:sz w:val="16"/>
          <w:szCs w:val="16"/>
          <w:lang w:val="en-IN"/>
        </w:rPr>
        <w:t>[1];</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Integer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w:t>
      </w:r>
      <w:proofErr w:type="spellStart"/>
      <w:proofErr w:type="gramStart"/>
      <w:r>
        <w:rPr>
          <w:rFonts w:ascii="Consolas" w:hAnsi="Consolas" w:cs="Consolas"/>
          <w:color w:val="000000"/>
          <w:sz w:val="16"/>
          <w:szCs w:val="16"/>
          <w:lang w:val="en-IN"/>
        </w:rPr>
        <w:t>Integer.</w:t>
      </w:r>
      <w:r>
        <w:rPr>
          <w:rFonts w:ascii="Consolas" w:hAnsi="Consolas" w:cs="Consolas"/>
          <w:i/>
          <w:iCs/>
          <w:color w:val="000000"/>
          <w:sz w:val="16"/>
          <w:szCs w:val="16"/>
          <w:lang w:val="en-IN"/>
        </w:rPr>
        <w:t>valueOf</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s2</w:t>
      </w:r>
      <w:r>
        <w:rPr>
          <w:rFonts w:ascii="Consolas" w:hAnsi="Consolas" w:cs="Consolas"/>
          <w:color w:val="000000"/>
          <w:sz w:val="16"/>
          <w:szCs w:val="16"/>
          <w:lang w:val="en-IN"/>
        </w:rPr>
        <w:t>);</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count</w:t>
      </w:r>
      <w:r>
        <w:rPr>
          <w:rFonts w:ascii="Consolas" w:hAnsi="Consolas" w:cs="Consolas"/>
          <w:color w:val="000000"/>
          <w:sz w:val="16"/>
          <w:szCs w:val="16"/>
          <w:lang w:val="en-IN"/>
        </w:rPr>
        <w:t xml:space="preserve"> = 0;</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while</w:t>
      </w:r>
      <w:r>
        <w:rPr>
          <w:rFonts w:ascii="Consolas" w:hAnsi="Consolas" w:cs="Consolas"/>
          <w:color w:val="000000"/>
          <w:sz w:val="16"/>
          <w:szCs w:val="16"/>
          <w:lang w:val="en-IN"/>
        </w:rPr>
        <w:t>(</w:t>
      </w:r>
      <w:proofErr w:type="spellStart"/>
      <w:proofErr w:type="gramEnd"/>
      <w:r>
        <w:rPr>
          <w:rFonts w:ascii="Consolas" w:hAnsi="Consolas" w:cs="Consolas"/>
          <w:color w:val="6A3E3E"/>
          <w:sz w:val="16"/>
          <w:szCs w:val="16"/>
          <w:lang w:val="en-IN"/>
        </w:rPr>
        <w:t>i</w:t>
      </w:r>
      <w:proofErr w:type="spellEnd"/>
      <w:r>
        <w:rPr>
          <w:rFonts w:ascii="Consolas" w:hAnsi="Consolas" w:cs="Consolas"/>
          <w:color w:val="000000"/>
          <w:sz w:val="16"/>
          <w:szCs w:val="16"/>
          <w:lang w:val="en-IN"/>
        </w:rPr>
        <w:t>&gt;0) {</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remender</w:t>
      </w:r>
      <w:proofErr w:type="spellEnd"/>
      <w:r>
        <w:rPr>
          <w:rFonts w:ascii="Consolas" w:hAnsi="Consolas" w:cs="Consolas"/>
          <w:color w:val="000000"/>
          <w:sz w:val="16"/>
          <w:szCs w:val="16"/>
          <w:lang w:val="en-IN"/>
        </w:rPr>
        <w:t xml:space="preserve"> = </w:t>
      </w:r>
      <w:r>
        <w:rPr>
          <w:rFonts w:ascii="Consolas" w:hAnsi="Consolas" w:cs="Consolas"/>
          <w:color w:val="6A3E3E"/>
          <w:sz w:val="16"/>
          <w:szCs w:val="16"/>
          <w:lang w:val="en-IN"/>
        </w:rPr>
        <w:t>i</w:t>
      </w:r>
      <w:r>
        <w:rPr>
          <w:rFonts w:ascii="Consolas" w:hAnsi="Consolas" w:cs="Consolas"/>
          <w:color w:val="000000"/>
          <w:sz w:val="16"/>
          <w:szCs w:val="16"/>
          <w:lang w:val="en-IN"/>
        </w:rPr>
        <w:t>%10;</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r>
        <w:rPr>
          <w:rFonts w:ascii="Consolas" w:hAnsi="Consolas" w:cs="Consolas"/>
          <w:color w:val="000000"/>
          <w:sz w:val="16"/>
          <w:szCs w:val="16"/>
          <w:lang w:val="en-IN"/>
        </w:rPr>
        <w:t>(</w:t>
      </w:r>
      <w:proofErr w:type="spellStart"/>
      <w:proofErr w:type="gramEnd"/>
      <w:r>
        <w:rPr>
          <w:rFonts w:ascii="Consolas" w:hAnsi="Consolas" w:cs="Consolas"/>
          <w:color w:val="6A3E3E"/>
          <w:sz w:val="16"/>
          <w:szCs w:val="16"/>
          <w:lang w:val="en-IN"/>
        </w:rPr>
        <w:t>remender</w:t>
      </w:r>
      <w:proofErr w:type="spellEnd"/>
      <w:r>
        <w:rPr>
          <w:rFonts w:ascii="Consolas" w:hAnsi="Consolas" w:cs="Consolas"/>
          <w:color w:val="000000"/>
          <w:sz w:val="16"/>
          <w:szCs w:val="16"/>
          <w:lang w:val="en-IN"/>
        </w:rPr>
        <w:t xml:space="preserve"> == 2) {</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count</w:t>
      </w:r>
      <w:proofErr w:type="gramEnd"/>
      <w:r>
        <w:rPr>
          <w:rFonts w:ascii="Consolas" w:hAnsi="Consolas" w:cs="Consolas"/>
          <w:color w:val="000000"/>
          <w:sz w:val="16"/>
          <w:szCs w:val="16"/>
          <w:lang w:val="en-IN"/>
        </w:rPr>
        <w:t xml:space="preserve"> ++;</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/10;</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A1419C" w:rsidRDefault="00A1419C" w:rsidP="00A1419C">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count</w:t>
      </w:r>
      <w:r>
        <w:rPr>
          <w:rFonts w:ascii="Consolas" w:hAnsi="Consolas" w:cs="Consolas"/>
          <w:color w:val="000000"/>
          <w:sz w:val="16"/>
          <w:szCs w:val="16"/>
          <w:lang w:val="en-IN"/>
        </w:rPr>
        <w:t>);</w:t>
      </w:r>
    </w:p>
    <w:p w:rsidR="00B65BB1" w:rsidRDefault="00A1419C" w:rsidP="00A1419C">
      <w:pPr>
        <w:pStyle w:val="ListParagraph"/>
      </w:pPr>
      <w:r>
        <w:rPr>
          <w:rFonts w:ascii="Consolas" w:hAnsi="Consolas" w:cs="Consolas"/>
          <w:color w:val="000000"/>
          <w:sz w:val="16"/>
          <w:szCs w:val="16"/>
          <w:lang w:val="en-IN"/>
        </w:rPr>
        <w:tab/>
        <w:t>}</w:t>
      </w:r>
      <w:r w:rsidR="00C4627B">
        <w:t xml:space="preserve"> </w:t>
      </w:r>
    </w:p>
    <w:p w:rsidR="009C647D" w:rsidRDefault="005E16AF" w:rsidP="009C647D">
      <w:pPr>
        <w:pStyle w:val="ListParagraph"/>
        <w:numPr>
          <w:ilvl w:val="0"/>
          <w:numId w:val="38"/>
        </w:numPr>
      </w:pPr>
      <w:r>
        <w:t>WAP to count no of digit in a number</w:t>
      </w:r>
    </w:p>
    <w:p w:rsidR="005E16AF" w:rsidRDefault="005E16AF" w:rsidP="005E16AF">
      <w:pPr>
        <w:pStyle w:val="ListParagraph"/>
      </w:pPr>
      <w:r>
        <w:t xml:space="preserve">Code – </w:t>
      </w:r>
    </w:p>
    <w:p w:rsidR="007B5DCE" w:rsidRDefault="007B5DCE" w:rsidP="007B5DCE">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noOfDigit</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num</w:t>
      </w:r>
      <w:proofErr w:type="spellEnd"/>
      <w:r>
        <w:rPr>
          <w:rFonts w:ascii="Consolas" w:hAnsi="Consolas" w:cs="Consolas"/>
          <w:color w:val="000000"/>
          <w:sz w:val="16"/>
          <w:szCs w:val="16"/>
          <w:lang w:val="en-IN"/>
        </w:rPr>
        <w:t>) {</w:t>
      </w:r>
    </w:p>
    <w:p w:rsidR="007B5DCE" w:rsidRDefault="007B5DCE" w:rsidP="007B5DC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count</w:t>
      </w:r>
      <w:r>
        <w:rPr>
          <w:rFonts w:ascii="Consolas" w:hAnsi="Consolas" w:cs="Consolas"/>
          <w:color w:val="000000"/>
          <w:sz w:val="16"/>
          <w:szCs w:val="16"/>
          <w:lang w:val="en-IN"/>
        </w:rPr>
        <w:t xml:space="preserve"> = 0;</w:t>
      </w:r>
    </w:p>
    <w:p w:rsidR="007B5DCE" w:rsidRDefault="007B5DCE" w:rsidP="007B5DC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while</w:t>
      </w:r>
      <w:r>
        <w:rPr>
          <w:rFonts w:ascii="Consolas" w:hAnsi="Consolas" w:cs="Consolas"/>
          <w:color w:val="000000"/>
          <w:sz w:val="16"/>
          <w:szCs w:val="16"/>
          <w:lang w:val="en-IN"/>
        </w:rPr>
        <w:t>(</w:t>
      </w:r>
      <w:proofErr w:type="spellStart"/>
      <w:proofErr w:type="gramEnd"/>
      <w:r>
        <w:rPr>
          <w:rFonts w:ascii="Consolas" w:hAnsi="Consolas" w:cs="Consolas"/>
          <w:color w:val="6A3E3E"/>
          <w:sz w:val="16"/>
          <w:szCs w:val="16"/>
          <w:lang w:val="en-IN"/>
        </w:rPr>
        <w:t>num</w:t>
      </w:r>
      <w:proofErr w:type="spellEnd"/>
      <w:r>
        <w:rPr>
          <w:rFonts w:ascii="Consolas" w:hAnsi="Consolas" w:cs="Consolas"/>
          <w:color w:val="000000"/>
          <w:sz w:val="16"/>
          <w:szCs w:val="16"/>
          <w:lang w:val="en-IN"/>
        </w:rPr>
        <w:t>&gt;0) {</w:t>
      </w:r>
    </w:p>
    <w:p w:rsidR="007B5DCE" w:rsidRDefault="007B5DCE" w:rsidP="007B5DC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6A3E3E"/>
          <w:sz w:val="16"/>
          <w:szCs w:val="16"/>
          <w:lang w:val="en-IN"/>
        </w:rPr>
        <w:t>num</w:t>
      </w:r>
      <w:proofErr w:type="spellEnd"/>
      <w:proofErr w:type="gramEnd"/>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num</w:t>
      </w:r>
      <w:proofErr w:type="spellEnd"/>
      <w:r>
        <w:rPr>
          <w:rFonts w:ascii="Consolas" w:hAnsi="Consolas" w:cs="Consolas"/>
          <w:color w:val="000000"/>
          <w:sz w:val="16"/>
          <w:szCs w:val="16"/>
          <w:lang w:val="en-IN"/>
        </w:rPr>
        <w:t>/10;</w:t>
      </w:r>
    </w:p>
    <w:p w:rsidR="007B5DCE" w:rsidRDefault="007B5DCE" w:rsidP="007B5DC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count</w:t>
      </w:r>
      <w:proofErr w:type="gramEnd"/>
      <w:r>
        <w:rPr>
          <w:rFonts w:ascii="Consolas" w:hAnsi="Consolas" w:cs="Consolas"/>
          <w:color w:val="000000"/>
          <w:sz w:val="16"/>
          <w:szCs w:val="16"/>
          <w:lang w:val="en-IN"/>
        </w:rPr>
        <w:t>++;</w:t>
      </w:r>
    </w:p>
    <w:p w:rsidR="007B5DCE" w:rsidRDefault="007B5DCE" w:rsidP="007B5DC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7B5DCE" w:rsidRDefault="007B5DCE" w:rsidP="007B5DC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return</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count</w:t>
      </w:r>
      <w:r>
        <w:rPr>
          <w:rFonts w:ascii="Consolas" w:hAnsi="Consolas" w:cs="Consolas"/>
          <w:color w:val="000000"/>
          <w:sz w:val="16"/>
          <w:szCs w:val="16"/>
          <w:lang w:val="en-IN"/>
        </w:rPr>
        <w:t>;</w:t>
      </w:r>
    </w:p>
    <w:p w:rsidR="005E16AF" w:rsidRDefault="007B5DCE" w:rsidP="007B5DCE">
      <w:pPr>
        <w:pStyle w:val="ListParagraph"/>
        <w:rPr>
          <w:rFonts w:ascii="Consolas" w:hAnsi="Consolas" w:cs="Consolas"/>
          <w:color w:val="000000"/>
          <w:sz w:val="16"/>
          <w:szCs w:val="16"/>
          <w:lang w:val="en-IN"/>
        </w:rPr>
      </w:pPr>
      <w:r>
        <w:rPr>
          <w:rFonts w:ascii="Consolas" w:hAnsi="Consolas" w:cs="Consolas"/>
          <w:color w:val="000000"/>
          <w:sz w:val="16"/>
          <w:szCs w:val="16"/>
          <w:lang w:val="en-IN"/>
        </w:rPr>
        <w:tab/>
        <w:t>}</w:t>
      </w:r>
    </w:p>
    <w:p w:rsidR="007B5DCE" w:rsidRDefault="00C11726" w:rsidP="007B5DCE">
      <w:pPr>
        <w:pStyle w:val="ListParagraph"/>
        <w:numPr>
          <w:ilvl w:val="0"/>
          <w:numId w:val="36"/>
        </w:numPr>
      </w:pPr>
      <w:r>
        <w:t>WAP to print only distinct element of an array.</w:t>
      </w:r>
    </w:p>
    <w:p w:rsidR="00C11726" w:rsidRDefault="00C11726" w:rsidP="00C11726">
      <w:pPr>
        <w:pStyle w:val="ListParagraph"/>
        <w:ind w:left="795"/>
      </w:pPr>
      <w:r>
        <w:t xml:space="preserve">Code – </w:t>
      </w:r>
    </w:p>
    <w:p w:rsidR="00333E00" w:rsidRDefault="00333E00" w:rsidP="00333E00">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distinctElement</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0;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0000C0"/>
          <w:sz w:val="16"/>
          <w:szCs w:val="16"/>
          <w:lang w:val="en-IN"/>
        </w:rPr>
        <w:t>length</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boolean</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flag</w:t>
      </w:r>
      <w:r>
        <w:rPr>
          <w:rFonts w:ascii="Consolas" w:hAnsi="Consolas" w:cs="Consolas"/>
          <w:color w:val="000000"/>
          <w:sz w:val="16"/>
          <w:szCs w:val="16"/>
          <w:lang w:val="en-IN"/>
        </w:rPr>
        <w:t xml:space="preserve"> = </w:t>
      </w:r>
      <w:r>
        <w:rPr>
          <w:rFonts w:ascii="Consolas" w:hAnsi="Consolas" w:cs="Consolas"/>
          <w:b/>
          <w:bCs/>
          <w:color w:val="7F0055"/>
          <w:sz w:val="16"/>
          <w:szCs w:val="16"/>
          <w:lang w:val="en-IN"/>
        </w:rPr>
        <w:t>false</w:t>
      </w:r>
      <w:r>
        <w:rPr>
          <w:rFonts w:ascii="Consolas" w:hAnsi="Consolas" w:cs="Consolas"/>
          <w:color w:val="000000"/>
          <w:sz w:val="16"/>
          <w:szCs w:val="16"/>
          <w:lang w:val="en-IN"/>
        </w:rPr>
        <w:t>;</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j</w:t>
      </w:r>
      <w:r>
        <w:rPr>
          <w:rFonts w:ascii="Consolas" w:hAnsi="Consolas" w:cs="Consolas"/>
          <w:color w:val="000000"/>
          <w:sz w:val="16"/>
          <w:szCs w:val="16"/>
          <w:lang w:val="en-IN"/>
        </w:rPr>
        <w:t xml:space="preserve"> = 0; </w:t>
      </w:r>
      <w:r>
        <w:rPr>
          <w:rFonts w:ascii="Consolas" w:hAnsi="Consolas" w:cs="Consolas"/>
          <w:color w:val="6A3E3E"/>
          <w:sz w:val="16"/>
          <w:szCs w:val="16"/>
          <w:lang w:val="en-IN"/>
        </w:rPr>
        <w:t>j</w:t>
      </w:r>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j</w:t>
      </w:r>
      <w:r>
        <w:rPr>
          <w:rFonts w:ascii="Consolas" w:hAnsi="Consolas" w:cs="Consolas"/>
          <w:color w:val="000000"/>
          <w:sz w:val="16"/>
          <w:szCs w:val="16"/>
          <w:lang w:val="en-IN"/>
        </w:rPr>
        <w:t>++</w:t>
      </w:r>
      <w:proofErr w:type="spellEnd"/>
      <w:r>
        <w:rPr>
          <w:rFonts w:ascii="Consolas" w:hAnsi="Consolas" w:cs="Consolas"/>
          <w:color w:val="000000"/>
          <w:sz w:val="16"/>
          <w:szCs w:val="16"/>
          <w:lang w:val="en-IN"/>
        </w:rPr>
        <w:t>) {</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6A3E3E"/>
          <w:sz w:val="16"/>
          <w:szCs w:val="16"/>
          <w:lang w:val="en-IN"/>
        </w:rPr>
        <w:t>j</w:t>
      </w:r>
      <w:r>
        <w:rPr>
          <w:rFonts w:ascii="Consolas" w:hAnsi="Consolas" w:cs="Consolas"/>
          <w:color w:val="000000"/>
          <w:sz w:val="16"/>
          <w:szCs w:val="16"/>
          <w:lang w:val="en-IN"/>
        </w:rPr>
        <w:t>]) {</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3F7F5F"/>
          <w:sz w:val="16"/>
          <w:szCs w:val="16"/>
          <w:lang w:val="en-IN"/>
        </w:rPr>
        <w:t>//flag = false;</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flag</w:t>
      </w:r>
      <w:proofErr w:type="gramEnd"/>
      <w:r>
        <w:rPr>
          <w:rFonts w:ascii="Consolas" w:hAnsi="Consolas" w:cs="Consolas"/>
          <w:color w:val="000000"/>
          <w:sz w:val="16"/>
          <w:szCs w:val="16"/>
          <w:lang w:val="en-IN"/>
        </w:rPr>
        <w:t xml:space="preserve"> = </w:t>
      </w:r>
      <w:r>
        <w:rPr>
          <w:rFonts w:ascii="Consolas" w:hAnsi="Consolas" w:cs="Consolas"/>
          <w:b/>
          <w:bCs/>
          <w:color w:val="7F0055"/>
          <w:sz w:val="16"/>
          <w:szCs w:val="16"/>
          <w:lang w:val="en-IN"/>
        </w:rPr>
        <w:t>true</w:t>
      </w:r>
      <w:r>
        <w:rPr>
          <w:rFonts w:ascii="Consolas" w:hAnsi="Consolas" w:cs="Consolas"/>
          <w:color w:val="000000"/>
          <w:sz w:val="16"/>
          <w:szCs w:val="16"/>
          <w:lang w:val="en-IN"/>
        </w:rPr>
        <w:t>;</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break</w:t>
      </w:r>
      <w:proofErr w:type="gramEnd"/>
      <w:r>
        <w:rPr>
          <w:rFonts w:ascii="Consolas" w:hAnsi="Consolas" w:cs="Consolas"/>
          <w:color w:val="000000"/>
          <w:sz w:val="16"/>
          <w:szCs w:val="16"/>
          <w:lang w:val="en-IN"/>
        </w:rPr>
        <w:t>;</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flag</w:t>
      </w:r>
      <w:r>
        <w:rPr>
          <w:rFonts w:ascii="Consolas" w:hAnsi="Consolas" w:cs="Consolas"/>
          <w:color w:val="000000"/>
          <w:sz w:val="16"/>
          <w:szCs w:val="16"/>
          <w:lang w:val="en-IN"/>
        </w:rPr>
        <w:t>) {</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input</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w:t>
      </w:r>
      <w:r>
        <w:rPr>
          <w:rFonts w:ascii="Consolas" w:hAnsi="Consolas" w:cs="Consolas"/>
          <w:color w:val="2A00FF"/>
          <w:sz w:val="16"/>
          <w:szCs w:val="16"/>
          <w:lang w:val="en-IN"/>
        </w:rPr>
        <w:t>","</w:t>
      </w:r>
      <w:r>
        <w:rPr>
          <w:rFonts w:ascii="Consolas" w:hAnsi="Consolas" w:cs="Consolas"/>
          <w:color w:val="000000"/>
          <w:sz w:val="16"/>
          <w:szCs w:val="16"/>
          <w:lang w:val="en-IN"/>
        </w:rPr>
        <w:t>);</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333E00" w:rsidRDefault="00333E00" w:rsidP="00333E0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C11726" w:rsidRDefault="00333E00" w:rsidP="00333E00">
      <w:pPr>
        <w:pStyle w:val="ListParagraph"/>
        <w:ind w:left="795"/>
        <w:rPr>
          <w:rFonts w:ascii="Consolas" w:hAnsi="Consolas" w:cs="Consolas"/>
          <w:color w:val="000000"/>
          <w:sz w:val="16"/>
          <w:szCs w:val="16"/>
          <w:lang w:val="en-IN"/>
        </w:rPr>
      </w:pPr>
      <w:r>
        <w:rPr>
          <w:rFonts w:ascii="Consolas" w:hAnsi="Consolas" w:cs="Consolas"/>
          <w:color w:val="000000"/>
          <w:sz w:val="16"/>
          <w:szCs w:val="16"/>
          <w:lang w:val="en-IN"/>
        </w:rPr>
        <w:tab/>
        <w:t>}</w:t>
      </w:r>
    </w:p>
    <w:p w:rsidR="00333E00" w:rsidRDefault="00932163" w:rsidP="00A82878">
      <w:pPr>
        <w:pStyle w:val="ListParagraph"/>
        <w:numPr>
          <w:ilvl w:val="0"/>
          <w:numId w:val="36"/>
        </w:numPr>
      </w:pPr>
      <w:r>
        <w:t>WAP to print duplicate character in string</w:t>
      </w:r>
    </w:p>
    <w:p w:rsidR="00932163" w:rsidRDefault="00932163" w:rsidP="00932163">
      <w:pPr>
        <w:pStyle w:val="ListParagraph"/>
        <w:ind w:left="795"/>
      </w:pPr>
      <w:r>
        <w:t xml:space="preserve">Code – </w:t>
      </w:r>
    </w:p>
    <w:p w:rsidR="00F313B2" w:rsidRDefault="00F313B2" w:rsidP="00F313B2">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getDuplictaeValueFromString</w:t>
      </w:r>
      <w:proofErr w:type="spellEnd"/>
      <w:r>
        <w:rPr>
          <w:rFonts w:ascii="Consolas" w:hAnsi="Consolas" w:cs="Consolas"/>
          <w:color w:val="000000"/>
          <w:sz w:val="16"/>
          <w:szCs w:val="16"/>
          <w:lang w:val="en-IN"/>
        </w:rPr>
        <w:t xml:space="preserve">(String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char</w:t>
      </w:r>
      <w:r>
        <w:rPr>
          <w:rFonts w:ascii="Consolas" w:hAnsi="Consolas" w:cs="Consolas"/>
          <w:color w:val="000000"/>
          <w:sz w:val="16"/>
          <w:szCs w:val="16"/>
          <w:lang w:val="en-IN"/>
        </w:rPr>
        <w:t>[</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c</w:t>
      </w:r>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.toCharArray</w:t>
      </w:r>
      <w:proofErr w:type="spellEnd"/>
      <w:r>
        <w:rPr>
          <w:rFonts w:ascii="Consolas" w:hAnsi="Consolas" w:cs="Consolas"/>
          <w:color w:val="000000"/>
          <w:sz w:val="16"/>
          <w:szCs w:val="16"/>
          <w:lang w:val="en-IN"/>
        </w:rPr>
        <w:t>();</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r>
        <w:rPr>
          <w:rFonts w:ascii="Consolas" w:hAnsi="Consolas" w:cs="Consolas"/>
          <w:color w:val="000000"/>
          <w:sz w:val="16"/>
          <w:szCs w:val="16"/>
          <w:lang w:val="en-IN"/>
        </w:rPr>
        <w:t>HashMap</w:t>
      </w:r>
      <w:proofErr w:type="spellEnd"/>
      <w:r>
        <w:rPr>
          <w:rFonts w:ascii="Consolas" w:hAnsi="Consolas" w:cs="Consolas"/>
          <w:color w:val="000000"/>
          <w:sz w:val="16"/>
          <w:szCs w:val="16"/>
          <w:lang w:val="en-IN"/>
        </w:rPr>
        <w:t xml:space="preserve">&lt;Character, Integer&gt; </w:t>
      </w:r>
      <w:r>
        <w:rPr>
          <w:rFonts w:ascii="Consolas" w:hAnsi="Consolas" w:cs="Consolas"/>
          <w:color w:val="6A3E3E"/>
          <w:sz w:val="16"/>
          <w:szCs w:val="16"/>
          <w:lang w:val="en-IN"/>
        </w:rPr>
        <w:t>m</w:t>
      </w:r>
      <w:r>
        <w:rPr>
          <w:rFonts w:ascii="Consolas" w:hAnsi="Consolas" w:cs="Consolas"/>
          <w:color w:val="000000"/>
          <w:sz w:val="16"/>
          <w:szCs w:val="16"/>
          <w:lang w:val="en-IN"/>
        </w:rPr>
        <w:t xml:space="preserve"> = </w:t>
      </w:r>
      <w:r>
        <w:rPr>
          <w:rFonts w:ascii="Consolas" w:hAnsi="Consolas" w:cs="Consolas"/>
          <w:b/>
          <w:bCs/>
          <w:color w:val="7F0055"/>
          <w:sz w:val="16"/>
          <w:szCs w:val="16"/>
          <w:lang w:val="en-IN"/>
        </w:rPr>
        <w:t>new</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HashMap</w:t>
      </w:r>
      <w:proofErr w:type="spellEnd"/>
      <w:r>
        <w:rPr>
          <w:rFonts w:ascii="Consolas" w:hAnsi="Consolas" w:cs="Consolas"/>
          <w:color w:val="000000"/>
          <w:sz w:val="16"/>
          <w:szCs w:val="16"/>
          <w:lang w:val="en-IN"/>
        </w:rPr>
        <w:t>&lt;</w:t>
      </w:r>
      <w:proofErr w:type="gramStart"/>
      <w:r>
        <w:rPr>
          <w:rFonts w:ascii="Consolas" w:hAnsi="Consolas" w:cs="Consolas"/>
          <w:color w:val="000000"/>
          <w:sz w:val="16"/>
          <w:szCs w:val="16"/>
          <w:lang w:val="en-IN"/>
        </w:rPr>
        <w:t>&gt;(</w:t>
      </w:r>
      <w:proofErr w:type="gramEnd"/>
      <w:r>
        <w:rPr>
          <w:rFonts w:ascii="Consolas" w:hAnsi="Consolas" w:cs="Consolas"/>
          <w:color w:val="000000"/>
          <w:sz w:val="16"/>
          <w:szCs w:val="16"/>
          <w:lang w:val="en-IN"/>
        </w:rPr>
        <w:t>);</w:t>
      </w:r>
    </w:p>
    <w:p w:rsidR="00F313B2" w:rsidRDefault="00F313B2" w:rsidP="00F313B2">
      <w:pPr>
        <w:autoSpaceDE w:val="0"/>
        <w:autoSpaceDN w:val="0"/>
        <w:adjustRightInd w:val="0"/>
        <w:spacing w:after="0" w:line="240" w:lineRule="auto"/>
        <w:rPr>
          <w:rFonts w:ascii="Consolas" w:hAnsi="Consolas" w:cs="Consolas"/>
          <w:sz w:val="16"/>
          <w:szCs w:val="16"/>
          <w:lang w:val="en-IN"/>
        </w:rPr>
      </w:pP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0;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.length</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proofErr w:type="gram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m</w:t>
      </w:r>
      <w:r>
        <w:rPr>
          <w:rFonts w:ascii="Consolas" w:hAnsi="Consolas" w:cs="Consolas"/>
          <w:color w:val="000000"/>
          <w:sz w:val="16"/>
          <w:szCs w:val="16"/>
          <w:lang w:val="en-IN"/>
        </w:rPr>
        <w:t>.containsKey</w:t>
      </w:r>
      <w:proofErr w:type="spellEnd"/>
      <w:r>
        <w:rPr>
          <w:rFonts w:ascii="Consolas" w:hAnsi="Consolas" w:cs="Consolas"/>
          <w:color w:val="000000"/>
          <w:sz w:val="16"/>
          <w:szCs w:val="16"/>
          <w:lang w:val="en-IN"/>
        </w:rPr>
        <w:t>(</w:t>
      </w:r>
      <w:r>
        <w:rPr>
          <w:rFonts w:ascii="Consolas" w:hAnsi="Consolas" w:cs="Consolas"/>
          <w:color w:val="6A3E3E"/>
          <w:sz w:val="16"/>
          <w:szCs w:val="16"/>
          <w:lang w:val="en-IN"/>
        </w:rPr>
        <w:t>c</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r>
        <w:rPr>
          <w:rFonts w:ascii="Consolas" w:hAnsi="Consolas" w:cs="Consolas"/>
          <w:color w:val="6A3E3E"/>
          <w:sz w:val="16"/>
          <w:szCs w:val="16"/>
          <w:lang w:val="en-IN"/>
        </w:rPr>
        <w:t>m</w:t>
      </w:r>
      <w:r>
        <w:rPr>
          <w:rFonts w:ascii="Consolas" w:hAnsi="Consolas" w:cs="Consolas"/>
          <w:color w:val="000000"/>
          <w:sz w:val="16"/>
          <w:szCs w:val="16"/>
          <w:lang w:val="en-IN"/>
        </w:rPr>
        <w:t>.put</w:t>
      </w:r>
      <w:proofErr w:type="spellEnd"/>
      <w:r>
        <w:rPr>
          <w:rFonts w:ascii="Consolas" w:hAnsi="Consolas" w:cs="Consolas"/>
          <w:color w:val="000000"/>
          <w:sz w:val="16"/>
          <w:szCs w:val="16"/>
          <w:lang w:val="en-IN"/>
        </w:rPr>
        <w:t>(</w:t>
      </w:r>
      <w:r>
        <w:rPr>
          <w:rFonts w:ascii="Consolas" w:hAnsi="Consolas" w:cs="Consolas"/>
          <w:color w:val="6A3E3E"/>
          <w:sz w:val="16"/>
          <w:szCs w:val="16"/>
          <w:lang w:val="en-IN"/>
        </w:rPr>
        <w:t>c</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m</w:t>
      </w:r>
      <w:r>
        <w:rPr>
          <w:rFonts w:ascii="Consolas" w:hAnsi="Consolas" w:cs="Consolas"/>
          <w:color w:val="000000"/>
          <w:sz w:val="16"/>
          <w:szCs w:val="16"/>
          <w:lang w:val="en-IN"/>
        </w:rPr>
        <w:t>.get</w:t>
      </w:r>
      <w:proofErr w:type="spellEnd"/>
      <w:r>
        <w:rPr>
          <w:rFonts w:ascii="Consolas" w:hAnsi="Consolas" w:cs="Consolas"/>
          <w:color w:val="000000"/>
          <w:sz w:val="16"/>
          <w:szCs w:val="16"/>
          <w:lang w:val="en-IN"/>
        </w:rPr>
        <w:t>(</w:t>
      </w:r>
      <w:r>
        <w:rPr>
          <w:rFonts w:ascii="Consolas" w:hAnsi="Consolas" w:cs="Consolas"/>
          <w:color w:val="6A3E3E"/>
          <w:sz w:val="16"/>
          <w:szCs w:val="16"/>
          <w:lang w:val="en-IN"/>
        </w:rPr>
        <w:t>c</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+ 1);</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 xml:space="preserve">} </w:t>
      </w:r>
      <w:r>
        <w:rPr>
          <w:rFonts w:ascii="Consolas" w:hAnsi="Consolas" w:cs="Consolas"/>
          <w:b/>
          <w:bCs/>
          <w:color w:val="7F0055"/>
          <w:sz w:val="16"/>
          <w:szCs w:val="16"/>
          <w:lang w:val="en-IN"/>
        </w:rPr>
        <w:t>else</w:t>
      </w:r>
      <w:r>
        <w:rPr>
          <w:rFonts w:ascii="Consolas" w:hAnsi="Consolas" w:cs="Consolas"/>
          <w:color w:val="000000"/>
          <w:sz w:val="16"/>
          <w:szCs w:val="16"/>
          <w:lang w:val="en-IN"/>
        </w:rPr>
        <w:t xml:space="preserve"> {</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r>
        <w:rPr>
          <w:rFonts w:ascii="Consolas" w:hAnsi="Consolas" w:cs="Consolas"/>
          <w:color w:val="6A3E3E"/>
          <w:sz w:val="16"/>
          <w:szCs w:val="16"/>
          <w:lang w:val="en-IN"/>
        </w:rPr>
        <w:t>m</w:t>
      </w:r>
      <w:r>
        <w:rPr>
          <w:rFonts w:ascii="Consolas" w:hAnsi="Consolas" w:cs="Consolas"/>
          <w:color w:val="000000"/>
          <w:sz w:val="16"/>
          <w:szCs w:val="16"/>
          <w:lang w:val="en-IN"/>
        </w:rPr>
        <w:t>.put</w:t>
      </w:r>
      <w:proofErr w:type="spellEnd"/>
      <w:r>
        <w:rPr>
          <w:rFonts w:ascii="Consolas" w:hAnsi="Consolas" w:cs="Consolas"/>
          <w:color w:val="000000"/>
          <w:sz w:val="16"/>
          <w:szCs w:val="16"/>
          <w:lang w:val="en-IN"/>
        </w:rPr>
        <w:t>(</w:t>
      </w:r>
      <w:r>
        <w:rPr>
          <w:rFonts w:ascii="Consolas" w:hAnsi="Consolas" w:cs="Consolas"/>
          <w:color w:val="6A3E3E"/>
          <w:sz w:val="16"/>
          <w:szCs w:val="16"/>
          <w:lang w:val="en-IN"/>
        </w:rPr>
        <w:t>c</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1);</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lastRenderedPageBreak/>
        <w:tab/>
      </w:r>
      <w:r>
        <w:rPr>
          <w:rFonts w:ascii="Consolas" w:hAnsi="Consolas" w:cs="Consolas"/>
          <w:color w:val="000000"/>
          <w:sz w:val="16"/>
          <w:szCs w:val="16"/>
          <w:lang w:val="en-IN"/>
        </w:rPr>
        <w:tab/>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Set&lt;Character&gt; </w:t>
      </w:r>
      <w:r>
        <w:rPr>
          <w:rFonts w:ascii="Consolas" w:hAnsi="Consolas" w:cs="Consolas"/>
          <w:color w:val="6A3E3E"/>
          <w:sz w:val="16"/>
          <w:szCs w:val="16"/>
          <w:lang w:val="en-IN"/>
        </w:rPr>
        <w:t>s</w:t>
      </w:r>
      <w:r>
        <w:rPr>
          <w:rFonts w:ascii="Consolas" w:hAnsi="Consolas" w:cs="Consolas"/>
          <w:color w:val="000000"/>
          <w:sz w:val="16"/>
          <w:szCs w:val="16"/>
          <w:lang w:val="en-IN"/>
        </w:rPr>
        <w:t xml:space="preserve"> = </w:t>
      </w:r>
      <w:proofErr w:type="spellStart"/>
      <w:proofErr w:type="gramStart"/>
      <w:r>
        <w:rPr>
          <w:rFonts w:ascii="Consolas" w:hAnsi="Consolas" w:cs="Consolas"/>
          <w:color w:val="6A3E3E"/>
          <w:sz w:val="16"/>
          <w:szCs w:val="16"/>
          <w:lang w:val="en-IN"/>
        </w:rPr>
        <w:t>m</w:t>
      </w:r>
      <w:r>
        <w:rPr>
          <w:rFonts w:ascii="Consolas" w:hAnsi="Consolas" w:cs="Consolas"/>
          <w:color w:val="000000"/>
          <w:sz w:val="16"/>
          <w:szCs w:val="16"/>
          <w:lang w:val="en-IN"/>
        </w:rPr>
        <w:t>.keySet</w:t>
      </w:r>
      <w:proofErr w:type="spellEnd"/>
      <w:r>
        <w:rPr>
          <w:rFonts w:ascii="Consolas" w:hAnsi="Consolas" w:cs="Consolas"/>
          <w:color w:val="000000"/>
          <w:sz w:val="16"/>
          <w:szCs w:val="16"/>
          <w:lang w:val="en-IN"/>
        </w:rPr>
        <w:t>(</w:t>
      </w:r>
      <w:proofErr w:type="gramEnd"/>
      <w:r>
        <w:rPr>
          <w:rFonts w:ascii="Consolas" w:hAnsi="Consolas" w:cs="Consolas"/>
          <w:color w:val="000000"/>
          <w:sz w:val="16"/>
          <w:szCs w:val="16"/>
          <w:lang w:val="en-IN"/>
        </w:rPr>
        <w:t>);</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r>
        <w:rPr>
          <w:rFonts w:ascii="Consolas" w:hAnsi="Consolas" w:cs="Consolas"/>
          <w:color w:val="000000"/>
          <w:sz w:val="16"/>
          <w:szCs w:val="16"/>
          <w:lang w:val="en-IN"/>
        </w:rPr>
        <w:t>(</w:t>
      </w:r>
      <w:proofErr w:type="gramEnd"/>
      <w:r>
        <w:rPr>
          <w:rFonts w:ascii="Consolas" w:hAnsi="Consolas" w:cs="Consolas"/>
          <w:color w:val="000000"/>
          <w:sz w:val="16"/>
          <w:szCs w:val="16"/>
          <w:lang w:val="en-IN"/>
        </w:rPr>
        <w:t xml:space="preserve">Character </w:t>
      </w:r>
      <w:proofErr w:type="spellStart"/>
      <w:r>
        <w:rPr>
          <w:rFonts w:ascii="Consolas" w:hAnsi="Consolas" w:cs="Consolas"/>
          <w:color w:val="6A3E3E"/>
          <w:sz w:val="16"/>
          <w:szCs w:val="16"/>
          <w:lang w:val="en-IN"/>
        </w:rPr>
        <w:t>ch</w:t>
      </w:r>
      <w:proofErr w:type="spellEnd"/>
      <w:r>
        <w:rPr>
          <w:rFonts w:ascii="Consolas" w:hAnsi="Consolas" w:cs="Consolas"/>
          <w:color w:val="000000"/>
          <w:sz w:val="16"/>
          <w:szCs w:val="16"/>
          <w:lang w:val="en-IN"/>
        </w:rPr>
        <w:t xml:space="preserve"> : </w:t>
      </w:r>
      <w:r>
        <w:rPr>
          <w:rFonts w:ascii="Consolas" w:hAnsi="Consolas" w:cs="Consolas"/>
          <w:color w:val="6A3E3E"/>
          <w:sz w:val="16"/>
          <w:szCs w:val="16"/>
          <w:lang w:val="en-IN"/>
        </w:rPr>
        <w:t>s</w:t>
      </w:r>
      <w:r>
        <w:rPr>
          <w:rFonts w:ascii="Consolas" w:hAnsi="Consolas" w:cs="Consolas"/>
          <w:color w:val="000000"/>
          <w:sz w:val="16"/>
          <w:szCs w:val="16"/>
          <w:lang w:val="en-IN"/>
        </w:rPr>
        <w:t>){</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r>
        <w:rPr>
          <w:rFonts w:ascii="Consolas" w:hAnsi="Consolas" w:cs="Consolas"/>
          <w:color w:val="000000"/>
          <w:sz w:val="16"/>
          <w:szCs w:val="16"/>
          <w:lang w:val="en-IN"/>
        </w:rPr>
        <w:t>(</w:t>
      </w:r>
      <w:proofErr w:type="spellStart"/>
      <w:proofErr w:type="gramEnd"/>
      <w:r>
        <w:rPr>
          <w:rFonts w:ascii="Consolas" w:hAnsi="Consolas" w:cs="Consolas"/>
          <w:color w:val="6A3E3E"/>
          <w:sz w:val="16"/>
          <w:szCs w:val="16"/>
          <w:lang w:val="en-IN"/>
        </w:rPr>
        <w:t>m</w:t>
      </w:r>
      <w:r>
        <w:rPr>
          <w:rFonts w:ascii="Consolas" w:hAnsi="Consolas" w:cs="Consolas"/>
          <w:color w:val="000000"/>
          <w:sz w:val="16"/>
          <w:szCs w:val="16"/>
          <w:lang w:val="en-IN"/>
        </w:rPr>
        <w:t>.get</w:t>
      </w:r>
      <w:proofErr w:type="spellEnd"/>
      <w:r>
        <w:rPr>
          <w:rFonts w:ascii="Consolas" w:hAnsi="Consolas" w:cs="Consolas"/>
          <w:color w:val="000000"/>
          <w:sz w:val="16"/>
          <w:szCs w:val="16"/>
          <w:lang w:val="en-IN"/>
        </w:rPr>
        <w:t>(</w:t>
      </w:r>
      <w:proofErr w:type="spellStart"/>
      <w:r>
        <w:rPr>
          <w:rFonts w:ascii="Consolas" w:hAnsi="Consolas" w:cs="Consolas"/>
          <w:color w:val="6A3E3E"/>
          <w:sz w:val="16"/>
          <w:szCs w:val="16"/>
          <w:lang w:val="en-IN"/>
        </w:rPr>
        <w:t>ch</w:t>
      </w:r>
      <w:proofErr w:type="spellEnd"/>
      <w:r>
        <w:rPr>
          <w:rFonts w:ascii="Consolas" w:hAnsi="Consolas" w:cs="Consolas"/>
          <w:color w:val="000000"/>
          <w:sz w:val="16"/>
          <w:szCs w:val="16"/>
          <w:lang w:val="en-IN"/>
        </w:rPr>
        <w:t>)&gt;1){</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spellStart"/>
      <w:proofErr w:type="gramEnd"/>
      <w:r>
        <w:rPr>
          <w:rFonts w:ascii="Consolas" w:hAnsi="Consolas" w:cs="Consolas"/>
          <w:color w:val="6A3E3E"/>
          <w:sz w:val="16"/>
          <w:szCs w:val="16"/>
          <w:lang w:val="en-IN"/>
        </w:rPr>
        <w:t>ch</w:t>
      </w:r>
      <w:proofErr w:type="spellEnd"/>
      <w:r>
        <w:rPr>
          <w:rFonts w:ascii="Consolas" w:hAnsi="Consolas" w:cs="Consolas"/>
          <w:color w:val="000000"/>
          <w:sz w:val="16"/>
          <w:szCs w:val="16"/>
          <w:lang w:val="en-IN"/>
        </w:rPr>
        <w:t>+</w:t>
      </w:r>
      <w:r>
        <w:rPr>
          <w:rFonts w:ascii="Consolas" w:hAnsi="Consolas" w:cs="Consolas"/>
          <w:color w:val="2A00FF"/>
          <w:sz w:val="16"/>
          <w:szCs w:val="16"/>
          <w:lang w:val="en-IN"/>
        </w:rPr>
        <w:t>" occurs ---&gt; "</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m</w:t>
      </w:r>
      <w:r>
        <w:rPr>
          <w:rFonts w:ascii="Consolas" w:hAnsi="Consolas" w:cs="Consolas"/>
          <w:color w:val="000000"/>
          <w:sz w:val="16"/>
          <w:szCs w:val="16"/>
          <w:lang w:val="en-IN"/>
        </w:rPr>
        <w:t>.get</w:t>
      </w:r>
      <w:proofErr w:type="spellEnd"/>
      <w:r>
        <w:rPr>
          <w:rFonts w:ascii="Consolas" w:hAnsi="Consolas" w:cs="Consolas"/>
          <w:color w:val="000000"/>
          <w:sz w:val="16"/>
          <w:szCs w:val="16"/>
          <w:lang w:val="en-IN"/>
        </w:rPr>
        <w:t>(</w:t>
      </w:r>
      <w:proofErr w:type="spellStart"/>
      <w:r>
        <w:rPr>
          <w:rFonts w:ascii="Consolas" w:hAnsi="Consolas" w:cs="Consolas"/>
          <w:color w:val="6A3E3E"/>
          <w:sz w:val="16"/>
          <w:szCs w:val="16"/>
          <w:lang w:val="en-IN"/>
        </w:rPr>
        <w:t>ch</w:t>
      </w:r>
      <w:proofErr w:type="spellEnd"/>
      <w:r>
        <w:rPr>
          <w:rFonts w:ascii="Consolas" w:hAnsi="Consolas" w:cs="Consolas"/>
          <w:color w:val="000000"/>
          <w:sz w:val="16"/>
          <w:szCs w:val="16"/>
          <w:lang w:val="en-IN"/>
        </w:rPr>
        <w:t>)+</w:t>
      </w:r>
      <w:r>
        <w:rPr>
          <w:rFonts w:ascii="Consolas" w:hAnsi="Consolas" w:cs="Consolas"/>
          <w:color w:val="2A00FF"/>
          <w:sz w:val="16"/>
          <w:szCs w:val="16"/>
          <w:lang w:val="en-IN"/>
        </w:rPr>
        <w:t>" time(s)"</w:t>
      </w:r>
      <w:r>
        <w:rPr>
          <w:rFonts w:ascii="Consolas" w:hAnsi="Consolas" w:cs="Consolas"/>
          <w:color w:val="000000"/>
          <w:sz w:val="16"/>
          <w:szCs w:val="16"/>
          <w:lang w:val="en-IN"/>
        </w:rPr>
        <w:t>);</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F313B2" w:rsidRDefault="00F313B2" w:rsidP="00F313B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932163" w:rsidRDefault="00F313B2" w:rsidP="00F313B2">
      <w:pPr>
        <w:pStyle w:val="ListParagraph"/>
        <w:ind w:left="795"/>
        <w:rPr>
          <w:rFonts w:ascii="Consolas" w:hAnsi="Consolas" w:cs="Consolas"/>
          <w:color w:val="000000"/>
          <w:sz w:val="16"/>
          <w:szCs w:val="16"/>
          <w:lang w:val="en-IN"/>
        </w:rPr>
      </w:pPr>
      <w:r>
        <w:rPr>
          <w:rFonts w:ascii="Consolas" w:hAnsi="Consolas" w:cs="Consolas"/>
          <w:color w:val="000000"/>
          <w:sz w:val="16"/>
          <w:szCs w:val="16"/>
          <w:lang w:val="en-IN"/>
        </w:rPr>
        <w:tab/>
        <w:t>}</w:t>
      </w:r>
    </w:p>
    <w:p w:rsidR="0011673B" w:rsidRDefault="00770423" w:rsidP="0011673B">
      <w:pPr>
        <w:pStyle w:val="ListParagraph"/>
        <w:numPr>
          <w:ilvl w:val="0"/>
          <w:numId w:val="36"/>
        </w:numPr>
      </w:pPr>
      <w:r>
        <w:t xml:space="preserve">WAP to print Fibonacci series </w:t>
      </w:r>
    </w:p>
    <w:p w:rsidR="00770423" w:rsidRDefault="00770423" w:rsidP="00770423">
      <w:pPr>
        <w:pStyle w:val="ListParagraph"/>
        <w:ind w:left="795"/>
      </w:pPr>
      <w:r>
        <w:t xml:space="preserve">Code – </w:t>
      </w:r>
    </w:p>
    <w:p w:rsidR="00770423" w:rsidRDefault="00770423" w:rsidP="00770423">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fibonacci</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count</w:t>
      </w:r>
      <w:r>
        <w:rPr>
          <w:rFonts w:ascii="Consolas" w:hAnsi="Consolas" w:cs="Consolas"/>
          <w:color w:val="000000"/>
          <w:sz w:val="16"/>
          <w:szCs w:val="16"/>
          <w:lang w:val="en-IN"/>
        </w:rPr>
        <w:t>) {</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num1</w:t>
      </w:r>
      <w:r>
        <w:rPr>
          <w:rFonts w:ascii="Consolas" w:hAnsi="Consolas" w:cs="Consolas"/>
          <w:color w:val="000000"/>
          <w:sz w:val="16"/>
          <w:szCs w:val="16"/>
          <w:lang w:val="en-IN"/>
        </w:rPr>
        <w:t xml:space="preserve"> = 0;</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num2</w:t>
      </w:r>
      <w:r>
        <w:rPr>
          <w:rFonts w:ascii="Consolas" w:hAnsi="Consolas" w:cs="Consolas"/>
          <w:color w:val="000000"/>
          <w:sz w:val="16"/>
          <w:szCs w:val="16"/>
          <w:lang w:val="en-IN"/>
        </w:rPr>
        <w:t xml:space="preserve"> = 1;</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sum</w:t>
      </w:r>
      <w:r>
        <w:rPr>
          <w:rFonts w:ascii="Consolas" w:hAnsi="Consolas" w:cs="Consolas"/>
          <w:color w:val="000000"/>
          <w:sz w:val="16"/>
          <w:szCs w:val="16"/>
          <w:lang w:val="en-IN"/>
        </w:rPr>
        <w:t xml:space="preserve"> = 0;</w:t>
      </w:r>
    </w:p>
    <w:p w:rsidR="00770423" w:rsidRDefault="00770423" w:rsidP="00770423">
      <w:pPr>
        <w:autoSpaceDE w:val="0"/>
        <w:autoSpaceDN w:val="0"/>
        <w:adjustRightInd w:val="0"/>
        <w:spacing w:after="0" w:line="240" w:lineRule="auto"/>
        <w:rPr>
          <w:rFonts w:ascii="Consolas" w:hAnsi="Consolas" w:cs="Consolas"/>
          <w:sz w:val="16"/>
          <w:szCs w:val="16"/>
          <w:lang w:val="en-IN"/>
        </w:rPr>
      </w:pP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num1</w:t>
      </w:r>
      <w:r>
        <w:rPr>
          <w:rFonts w:ascii="Consolas" w:hAnsi="Consolas" w:cs="Consolas"/>
          <w:color w:val="000000"/>
          <w:sz w:val="16"/>
          <w:szCs w:val="16"/>
          <w:lang w:val="en-IN"/>
        </w:rPr>
        <w:t xml:space="preserve"> + </w:t>
      </w:r>
      <w:r>
        <w:rPr>
          <w:rFonts w:ascii="Consolas" w:hAnsi="Consolas" w:cs="Consolas"/>
          <w:color w:val="2A00FF"/>
          <w:sz w:val="16"/>
          <w:szCs w:val="16"/>
          <w:lang w:val="en-IN"/>
        </w:rPr>
        <w:t>" "</w:t>
      </w:r>
      <w:r>
        <w:rPr>
          <w:rFonts w:ascii="Consolas" w:hAnsi="Consolas" w:cs="Consolas"/>
          <w:color w:val="000000"/>
          <w:sz w:val="16"/>
          <w:szCs w:val="16"/>
          <w:lang w:val="en-IN"/>
        </w:rPr>
        <w:t xml:space="preserve"> + </w:t>
      </w:r>
      <w:r>
        <w:rPr>
          <w:rFonts w:ascii="Consolas" w:hAnsi="Consolas" w:cs="Consolas"/>
          <w:color w:val="6A3E3E"/>
          <w:sz w:val="16"/>
          <w:szCs w:val="16"/>
          <w:lang w:val="en-IN"/>
        </w:rPr>
        <w:t>num2</w:t>
      </w:r>
      <w:r>
        <w:rPr>
          <w:rFonts w:ascii="Consolas" w:hAnsi="Consolas" w:cs="Consolas"/>
          <w:color w:val="000000"/>
          <w:sz w:val="16"/>
          <w:szCs w:val="16"/>
          <w:lang w:val="en-IN"/>
        </w:rPr>
        <w:t>);</w:t>
      </w:r>
    </w:p>
    <w:p w:rsidR="00770423" w:rsidRDefault="00770423" w:rsidP="00770423">
      <w:pPr>
        <w:autoSpaceDE w:val="0"/>
        <w:autoSpaceDN w:val="0"/>
        <w:adjustRightInd w:val="0"/>
        <w:spacing w:after="0" w:line="240" w:lineRule="auto"/>
        <w:rPr>
          <w:rFonts w:ascii="Consolas" w:hAnsi="Consolas" w:cs="Consolas"/>
          <w:sz w:val="16"/>
          <w:szCs w:val="16"/>
          <w:lang w:val="en-IN"/>
        </w:rPr>
      </w:pP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2;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&lt; </w:t>
      </w:r>
      <w:r>
        <w:rPr>
          <w:rFonts w:ascii="Consolas" w:hAnsi="Consolas" w:cs="Consolas"/>
          <w:color w:val="6A3E3E"/>
          <w:sz w:val="16"/>
          <w:szCs w:val="16"/>
          <w:lang w:val="en-IN"/>
        </w:rPr>
        <w:t>count</w:t>
      </w:r>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sum</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num1</w:t>
      </w:r>
      <w:r>
        <w:rPr>
          <w:rFonts w:ascii="Consolas" w:hAnsi="Consolas" w:cs="Consolas"/>
          <w:color w:val="000000"/>
          <w:sz w:val="16"/>
          <w:szCs w:val="16"/>
          <w:lang w:val="en-IN"/>
        </w:rPr>
        <w:t xml:space="preserve"> + </w:t>
      </w:r>
      <w:r>
        <w:rPr>
          <w:rFonts w:ascii="Consolas" w:hAnsi="Consolas" w:cs="Consolas"/>
          <w:color w:val="6A3E3E"/>
          <w:sz w:val="16"/>
          <w:szCs w:val="16"/>
          <w:lang w:val="en-IN"/>
        </w:rPr>
        <w:t>num2</w:t>
      </w:r>
      <w:r>
        <w:rPr>
          <w:rFonts w:ascii="Consolas" w:hAnsi="Consolas" w:cs="Consolas"/>
          <w:color w:val="000000"/>
          <w:sz w:val="16"/>
          <w:szCs w:val="16"/>
          <w:lang w:val="en-IN"/>
        </w:rPr>
        <w:t>;</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 "</w:t>
      </w:r>
      <w:r>
        <w:rPr>
          <w:rFonts w:ascii="Consolas" w:hAnsi="Consolas" w:cs="Consolas"/>
          <w:color w:val="000000"/>
          <w:sz w:val="16"/>
          <w:szCs w:val="16"/>
          <w:lang w:val="en-IN"/>
        </w:rPr>
        <w:t xml:space="preserve"> + </w:t>
      </w:r>
      <w:r>
        <w:rPr>
          <w:rFonts w:ascii="Consolas" w:hAnsi="Consolas" w:cs="Consolas"/>
          <w:color w:val="6A3E3E"/>
          <w:sz w:val="16"/>
          <w:szCs w:val="16"/>
          <w:lang w:val="en-IN"/>
        </w:rPr>
        <w:t>sum</w:t>
      </w:r>
      <w:r>
        <w:rPr>
          <w:rFonts w:ascii="Consolas" w:hAnsi="Consolas" w:cs="Consolas"/>
          <w:color w:val="000000"/>
          <w:sz w:val="16"/>
          <w:szCs w:val="16"/>
          <w:lang w:val="en-IN"/>
        </w:rPr>
        <w:t>);</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6A3E3E"/>
          <w:sz w:val="16"/>
          <w:szCs w:val="16"/>
          <w:lang w:val="en-IN"/>
        </w:rPr>
        <w:t>num1</w:t>
      </w:r>
      <w:r>
        <w:rPr>
          <w:rFonts w:ascii="Consolas" w:hAnsi="Consolas" w:cs="Consolas"/>
          <w:color w:val="000000"/>
          <w:sz w:val="16"/>
          <w:szCs w:val="16"/>
          <w:lang w:val="en-IN"/>
        </w:rPr>
        <w:t xml:space="preserve"> = </w:t>
      </w:r>
      <w:r>
        <w:rPr>
          <w:rFonts w:ascii="Consolas" w:hAnsi="Consolas" w:cs="Consolas"/>
          <w:color w:val="6A3E3E"/>
          <w:sz w:val="16"/>
          <w:szCs w:val="16"/>
          <w:lang w:val="en-IN"/>
        </w:rPr>
        <w:t>num2</w:t>
      </w:r>
      <w:r>
        <w:rPr>
          <w:rFonts w:ascii="Consolas" w:hAnsi="Consolas" w:cs="Consolas"/>
          <w:color w:val="000000"/>
          <w:sz w:val="16"/>
          <w:szCs w:val="16"/>
          <w:lang w:val="en-IN"/>
        </w:rPr>
        <w:t>;</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6A3E3E"/>
          <w:sz w:val="16"/>
          <w:szCs w:val="16"/>
          <w:lang w:val="en-IN"/>
        </w:rPr>
        <w:t>num2</w:t>
      </w:r>
      <w:r>
        <w:rPr>
          <w:rFonts w:ascii="Consolas" w:hAnsi="Consolas" w:cs="Consolas"/>
          <w:color w:val="000000"/>
          <w:sz w:val="16"/>
          <w:szCs w:val="16"/>
          <w:lang w:val="en-IN"/>
        </w:rPr>
        <w:t xml:space="preserve"> = </w:t>
      </w:r>
      <w:r>
        <w:rPr>
          <w:rFonts w:ascii="Consolas" w:hAnsi="Consolas" w:cs="Consolas"/>
          <w:color w:val="6A3E3E"/>
          <w:sz w:val="16"/>
          <w:szCs w:val="16"/>
          <w:lang w:val="en-IN"/>
        </w:rPr>
        <w:t>sum</w:t>
      </w:r>
      <w:r>
        <w:rPr>
          <w:rFonts w:ascii="Consolas" w:hAnsi="Consolas" w:cs="Consolas"/>
          <w:color w:val="000000"/>
          <w:sz w:val="16"/>
          <w:szCs w:val="16"/>
          <w:lang w:val="en-IN"/>
        </w:rPr>
        <w:t>;</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770423" w:rsidRDefault="00770423" w:rsidP="00770423">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770423" w:rsidRDefault="00770423" w:rsidP="00770423">
      <w:pPr>
        <w:pStyle w:val="ListParagraph"/>
        <w:ind w:left="795"/>
        <w:rPr>
          <w:rFonts w:ascii="Consolas" w:hAnsi="Consolas" w:cs="Consolas"/>
          <w:color w:val="000000"/>
          <w:sz w:val="16"/>
          <w:szCs w:val="16"/>
          <w:lang w:val="en-IN"/>
        </w:rPr>
      </w:pPr>
      <w:r>
        <w:rPr>
          <w:rFonts w:ascii="Consolas" w:hAnsi="Consolas" w:cs="Consolas"/>
          <w:color w:val="000000"/>
          <w:sz w:val="16"/>
          <w:szCs w:val="16"/>
          <w:lang w:val="en-IN"/>
        </w:rPr>
        <w:tab/>
        <w:t>}</w:t>
      </w:r>
    </w:p>
    <w:p w:rsidR="003B58B7" w:rsidRDefault="003B58B7" w:rsidP="003B58B7">
      <w:pPr>
        <w:pStyle w:val="ListParagraph"/>
        <w:numPr>
          <w:ilvl w:val="0"/>
          <w:numId w:val="36"/>
        </w:numPr>
      </w:pPr>
      <w:r>
        <w:t xml:space="preserve">WAP to print Fibonacci series with recursion </w:t>
      </w:r>
    </w:p>
    <w:p w:rsidR="003B58B7" w:rsidRDefault="003B58B7" w:rsidP="003B58B7">
      <w:pPr>
        <w:pStyle w:val="ListParagraph"/>
        <w:ind w:left="795"/>
      </w:pPr>
      <w:r>
        <w:t xml:space="preserve">Code – </w:t>
      </w:r>
    </w:p>
    <w:p w:rsidR="003306B1" w:rsidRDefault="003306B1" w:rsidP="003306B1">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static</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i/>
          <w:iCs/>
          <w:color w:val="0000C0"/>
          <w:sz w:val="16"/>
          <w:szCs w:val="16"/>
          <w:lang w:val="en-IN"/>
        </w:rPr>
        <w:t>num1</w:t>
      </w:r>
      <w:r>
        <w:rPr>
          <w:rFonts w:ascii="Consolas" w:hAnsi="Consolas" w:cs="Consolas"/>
          <w:color w:val="000000"/>
          <w:sz w:val="16"/>
          <w:szCs w:val="16"/>
          <w:lang w:val="en-IN"/>
        </w:rPr>
        <w:t xml:space="preserve"> = 0;</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static</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i/>
          <w:iCs/>
          <w:color w:val="0000C0"/>
          <w:sz w:val="16"/>
          <w:szCs w:val="16"/>
          <w:lang w:val="en-IN"/>
        </w:rPr>
        <w:t>num2</w:t>
      </w:r>
      <w:r>
        <w:rPr>
          <w:rFonts w:ascii="Consolas" w:hAnsi="Consolas" w:cs="Consolas"/>
          <w:color w:val="000000"/>
          <w:sz w:val="16"/>
          <w:szCs w:val="16"/>
          <w:lang w:val="en-IN"/>
        </w:rPr>
        <w:t xml:space="preserve"> = 1;</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static</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i/>
          <w:iCs/>
          <w:color w:val="0000C0"/>
          <w:sz w:val="16"/>
          <w:szCs w:val="16"/>
          <w:lang w:val="en-IN"/>
        </w:rPr>
        <w:t>num3</w:t>
      </w:r>
      <w:r>
        <w:rPr>
          <w:rFonts w:ascii="Consolas" w:hAnsi="Consolas" w:cs="Consolas"/>
          <w:color w:val="000000"/>
          <w:sz w:val="16"/>
          <w:szCs w:val="16"/>
          <w:lang w:val="en-IN"/>
        </w:rPr>
        <w:t xml:space="preserve"> = 0;</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fibo</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count</w:t>
      </w:r>
      <w:r>
        <w:rPr>
          <w:rFonts w:ascii="Consolas" w:hAnsi="Consolas" w:cs="Consolas"/>
          <w:color w:val="000000"/>
          <w:sz w:val="16"/>
          <w:szCs w:val="16"/>
          <w:lang w:val="en-IN"/>
        </w:rPr>
        <w:t>) {</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count</w:t>
      </w:r>
      <w:r>
        <w:rPr>
          <w:rFonts w:ascii="Consolas" w:hAnsi="Consolas" w:cs="Consolas"/>
          <w:color w:val="000000"/>
          <w:sz w:val="16"/>
          <w:szCs w:val="16"/>
          <w:lang w:val="en-IN"/>
        </w:rPr>
        <w:t xml:space="preserve"> &gt; 0) {</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i/>
          <w:iCs/>
          <w:color w:val="0000C0"/>
          <w:sz w:val="16"/>
          <w:szCs w:val="16"/>
          <w:lang w:val="en-IN"/>
        </w:rPr>
        <w:t>num3</w:t>
      </w:r>
      <w:r>
        <w:rPr>
          <w:rFonts w:ascii="Consolas" w:hAnsi="Consolas" w:cs="Consolas"/>
          <w:color w:val="000000"/>
          <w:sz w:val="16"/>
          <w:szCs w:val="16"/>
          <w:lang w:val="en-IN"/>
        </w:rPr>
        <w:t xml:space="preserve"> = </w:t>
      </w:r>
      <w:r>
        <w:rPr>
          <w:rFonts w:ascii="Consolas" w:hAnsi="Consolas" w:cs="Consolas"/>
          <w:i/>
          <w:iCs/>
          <w:color w:val="0000C0"/>
          <w:sz w:val="16"/>
          <w:szCs w:val="16"/>
          <w:lang w:val="en-IN"/>
        </w:rPr>
        <w:t>num2</w:t>
      </w:r>
      <w:r>
        <w:rPr>
          <w:rFonts w:ascii="Consolas" w:hAnsi="Consolas" w:cs="Consolas"/>
          <w:color w:val="000000"/>
          <w:sz w:val="16"/>
          <w:szCs w:val="16"/>
          <w:lang w:val="en-IN"/>
        </w:rPr>
        <w:t xml:space="preserve"> + </w:t>
      </w:r>
      <w:r>
        <w:rPr>
          <w:rFonts w:ascii="Consolas" w:hAnsi="Consolas" w:cs="Consolas"/>
          <w:i/>
          <w:iCs/>
          <w:color w:val="0000C0"/>
          <w:sz w:val="16"/>
          <w:szCs w:val="16"/>
          <w:lang w:val="en-IN"/>
        </w:rPr>
        <w:t>num1</w:t>
      </w:r>
      <w:r>
        <w:rPr>
          <w:rFonts w:ascii="Consolas" w:hAnsi="Consolas" w:cs="Consolas"/>
          <w:color w:val="000000"/>
          <w:sz w:val="16"/>
          <w:szCs w:val="16"/>
          <w:lang w:val="en-IN"/>
        </w:rPr>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 "</w:t>
      </w:r>
      <w:r>
        <w:rPr>
          <w:rFonts w:ascii="Consolas" w:hAnsi="Consolas" w:cs="Consolas"/>
          <w:color w:val="000000"/>
          <w:sz w:val="16"/>
          <w:szCs w:val="16"/>
          <w:lang w:val="en-IN"/>
        </w:rPr>
        <w:t xml:space="preserve"> + </w:t>
      </w:r>
      <w:r>
        <w:rPr>
          <w:rFonts w:ascii="Consolas" w:hAnsi="Consolas" w:cs="Consolas"/>
          <w:i/>
          <w:iCs/>
          <w:color w:val="0000C0"/>
          <w:sz w:val="16"/>
          <w:szCs w:val="16"/>
          <w:lang w:val="en-IN"/>
        </w:rPr>
        <w:t>num3</w:t>
      </w:r>
      <w:r>
        <w:rPr>
          <w:rFonts w:ascii="Consolas" w:hAnsi="Consolas" w:cs="Consolas"/>
          <w:color w:val="000000"/>
          <w:sz w:val="16"/>
          <w:szCs w:val="16"/>
          <w:lang w:val="en-IN"/>
        </w:rPr>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i/>
          <w:iCs/>
          <w:color w:val="0000C0"/>
          <w:sz w:val="16"/>
          <w:szCs w:val="16"/>
          <w:lang w:val="en-IN"/>
        </w:rPr>
        <w:t>num1</w:t>
      </w:r>
      <w:r>
        <w:rPr>
          <w:rFonts w:ascii="Consolas" w:hAnsi="Consolas" w:cs="Consolas"/>
          <w:color w:val="000000"/>
          <w:sz w:val="16"/>
          <w:szCs w:val="16"/>
          <w:lang w:val="en-IN"/>
        </w:rPr>
        <w:t xml:space="preserve"> = </w:t>
      </w:r>
      <w:r>
        <w:rPr>
          <w:rFonts w:ascii="Consolas" w:hAnsi="Consolas" w:cs="Consolas"/>
          <w:i/>
          <w:iCs/>
          <w:color w:val="0000C0"/>
          <w:sz w:val="16"/>
          <w:szCs w:val="16"/>
          <w:lang w:val="en-IN"/>
        </w:rPr>
        <w:t>num2</w:t>
      </w:r>
      <w:r>
        <w:rPr>
          <w:rFonts w:ascii="Consolas" w:hAnsi="Consolas" w:cs="Consolas"/>
          <w:color w:val="000000"/>
          <w:sz w:val="16"/>
          <w:szCs w:val="16"/>
          <w:lang w:val="en-IN"/>
        </w:rPr>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i/>
          <w:iCs/>
          <w:color w:val="0000C0"/>
          <w:sz w:val="16"/>
          <w:szCs w:val="16"/>
          <w:lang w:val="en-IN"/>
        </w:rPr>
        <w:t>num2</w:t>
      </w:r>
      <w:r>
        <w:rPr>
          <w:rFonts w:ascii="Consolas" w:hAnsi="Consolas" w:cs="Consolas"/>
          <w:color w:val="000000"/>
          <w:sz w:val="16"/>
          <w:szCs w:val="16"/>
          <w:lang w:val="en-IN"/>
        </w:rPr>
        <w:t xml:space="preserve"> = </w:t>
      </w:r>
      <w:r>
        <w:rPr>
          <w:rFonts w:ascii="Consolas" w:hAnsi="Consolas" w:cs="Consolas"/>
          <w:i/>
          <w:iCs/>
          <w:color w:val="0000C0"/>
          <w:sz w:val="16"/>
          <w:szCs w:val="16"/>
          <w:lang w:val="en-IN"/>
        </w:rPr>
        <w:t>num3</w:t>
      </w:r>
      <w:r>
        <w:rPr>
          <w:rFonts w:ascii="Consolas" w:hAnsi="Consolas" w:cs="Consolas"/>
          <w:color w:val="000000"/>
          <w:sz w:val="16"/>
          <w:szCs w:val="16"/>
          <w:lang w:val="en-IN"/>
        </w:rPr>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fibo</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count</w:t>
      </w:r>
      <w:r>
        <w:rPr>
          <w:rFonts w:ascii="Consolas" w:hAnsi="Consolas" w:cs="Consolas"/>
          <w:color w:val="000000"/>
          <w:sz w:val="16"/>
          <w:szCs w:val="16"/>
          <w:lang w:val="en-IN"/>
        </w:rPr>
        <w:t xml:space="preserve"> - 1);</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main(String[] </w:t>
      </w:r>
      <w:proofErr w:type="spellStart"/>
      <w:r>
        <w:rPr>
          <w:rFonts w:ascii="Consolas" w:hAnsi="Consolas" w:cs="Consolas"/>
          <w:color w:val="6A3E3E"/>
          <w:sz w:val="16"/>
          <w:szCs w:val="16"/>
          <w:lang w:val="en-IN"/>
        </w:rPr>
        <w:t>args</w:t>
      </w:r>
      <w:proofErr w:type="spellEnd"/>
      <w:r>
        <w:rPr>
          <w:rFonts w:ascii="Consolas" w:hAnsi="Consolas" w:cs="Consolas"/>
          <w:color w:val="000000"/>
          <w:sz w:val="16"/>
          <w:szCs w:val="16"/>
          <w:lang w:val="en-IN"/>
        </w:rPr>
        <w:t>) {</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count</w:t>
      </w:r>
      <w:r>
        <w:rPr>
          <w:rFonts w:ascii="Consolas" w:hAnsi="Consolas" w:cs="Consolas"/>
          <w:color w:val="000000"/>
          <w:sz w:val="16"/>
          <w:szCs w:val="16"/>
          <w:lang w:val="en-IN"/>
        </w:rPr>
        <w:t xml:space="preserve"> = 10;</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 "</w:t>
      </w:r>
      <w:r>
        <w:rPr>
          <w:rFonts w:ascii="Consolas" w:hAnsi="Consolas" w:cs="Consolas"/>
          <w:color w:val="000000"/>
          <w:sz w:val="16"/>
          <w:szCs w:val="16"/>
          <w:lang w:val="en-IN"/>
        </w:rPr>
        <w:t xml:space="preserve"> + </w:t>
      </w:r>
      <w:r>
        <w:rPr>
          <w:rFonts w:ascii="Consolas" w:hAnsi="Consolas" w:cs="Consolas"/>
          <w:i/>
          <w:iCs/>
          <w:color w:val="0000C0"/>
          <w:sz w:val="16"/>
          <w:szCs w:val="16"/>
          <w:lang w:val="en-IN"/>
        </w:rPr>
        <w:t>num1</w:t>
      </w:r>
      <w:r>
        <w:rPr>
          <w:rFonts w:ascii="Consolas" w:hAnsi="Consolas" w:cs="Consolas"/>
          <w:color w:val="000000"/>
          <w:sz w:val="16"/>
          <w:szCs w:val="16"/>
          <w:lang w:val="en-IN"/>
        </w:rPr>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 "</w:t>
      </w:r>
      <w:r>
        <w:rPr>
          <w:rFonts w:ascii="Consolas" w:hAnsi="Consolas" w:cs="Consolas"/>
          <w:color w:val="000000"/>
          <w:sz w:val="16"/>
          <w:szCs w:val="16"/>
          <w:lang w:val="en-IN"/>
        </w:rPr>
        <w:t xml:space="preserve"> + </w:t>
      </w:r>
      <w:r>
        <w:rPr>
          <w:rFonts w:ascii="Consolas" w:hAnsi="Consolas" w:cs="Consolas"/>
          <w:i/>
          <w:iCs/>
          <w:color w:val="0000C0"/>
          <w:sz w:val="16"/>
          <w:szCs w:val="16"/>
          <w:lang w:val="en-IN"/>
        </w:rPr>
        <w:t>num2</w:t>
      </w:r>
      <w:r>
        <w:rPr>
          <w:rFonts w:ascii="Consolas" w:hAnsi="Consolas" w:cs="Consolas"/>
          <w:color w:val="000000"/>
          <w:sz w:val="16"/>
          <w:szCs w:val="16"/>
          <w:lang w:val="en-IN"/>
        </w:rPr>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r>
        <w:rPr>
          <w:rFonts w:ascii="Consolas" w:hAnsi="Consolas" w:cs="Consolas"/>
          <w:color w:val="000000"/>
          <w:sz w:val="16"/>
          <w:szCs w:val="16"/>
          <w:lang w:val="en-IN"/>
        </w:rPr>
        <w:t>FibonacciWithRecursion</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obj</w:t>
      </w:r>
      <w:proofErr w:type="spellEnd"/>
      <w:r>
        <w:rPr>
          <w:rFonts w:ascii="Consolas" w:hAnsi="Consolas" w:cs="Consolas"/>
          <w:color w:val="000000"/>
          <w:sz w:val="16"/>
          <w:szCs w:val="16"/>
          <w:lang w:val="en-IN"/>
        </w:rPr>
        <w:t xml:space="preserve"> = </w:t>
      </w:r>
      <w:r>
        <w:rPr>
          <w:rFonts w:ascii="Consolas" w:hAnsi="Consolas" w:cs="Consolas"/>
          <w:b/>
          <w:bCs/>
          <w:color w:val="7F0055"/>
          <w:sz w:val="16"/>
          <w:szCs w:val="16"/>
          <w:lang w:val="en-IN"/>
        </w:rPr>
        <w:t>new</w:t>
      </w:r>
      <w:r>
        <w:rPr>
          <w:rFonts w:ascii="Consolas" w:hAnsi="Consolas" w:cs="Consolas"/>
          <w:color w:val="000000"/>
          <w:sz w:val="16"/>
          <w:szCs w:val="16"/>
          <w:lang w:val="en-IN"/>
        </w:rPr>
        <w:t xml:space="preserve"> </w:t>
      </w:r>
      <w:proofErr w:type="spellStart"/>
      <w:proofErr w:type="gramStart"/>
      <w:r>
        <w:rPr>
          <w:rFonts w:ascii="Consolas" w:hAnsi="Consolas" w:cs="Consolas"/>
          <w:color w:val="000000"/>
          <w:sz w:val="16"/>
          <w:szCs w:val="16"/>
          <w:lang w:val="en-IN"/>
        </w:rPr>
        <w:t>FibonacciWithRecursion</w:t>
      </w:r>
      <w:proofErr w:type="spellEnd"/>
      <w:r>
        <w:rPr>
          <w:rFonts w:ascii="Consolas" w:hAnsi="Consolas" w:cs="Consolas"/>
          <w:color w:val="000000"/>
          <w:sz w:val="16"/>
          <w:szCs w:val="16"/>
          <w:lang w:val="en-IN"/>
        </w:rPr>
        <w:t>(</w:t>
      </w:r>
      <w:proofErr w:type="gramEnd"/>
      <w:r>
        <w:rPr>
          <w:rFonts w:ascii="Consolas" w:hAnsi="Consolas" w:cs="Consolas"/>
          <w:color w:val="000000"/>
          <w:sz w:val="16"/>
          <w:szCs w:val="16"/>
          <w:lang w:val="en-IN"/>
        </w:rPr>
        <w:t>);</w:t>
      </w:r>
    </w:p>
    <w:p w:rsidR="003306B1" w:rsidRDefault="003306B1" w:rsidP="003306B1">
      <w:pPr>
        <w:autoSpaceDE w:val="0"/>
        <w:autoSpaceDN w:val="0"/>
        <w:adjustRightInd w:val="0"/>
        <w:spacing w:after="0" w:line="240" w:lineRule="auto"/>
        <w:ind w:left="720"/>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6A3E3E"/>
          <w:sz w:val="16"/>
          <w:szCs w:val="16"/>
          <w:lang w:val="en-IN"/>
        </w:rPr>
        <w:t>obj</w:t>
      </w:r>
      <w:r>
        <w:rPr>
          <w:rFonts w:ascii="Consolas" w:hAnsi="Consolas" w:cs="Consolas"/>
          <w:color w:val="000000"/>
          <w:sz w:val="16"/>
          <w:szCs w:val="16"/>
          <w:lang w:val="en-IN"/>
        </w:rPr>
        <w:t>.fibo</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count</w:t>
      </w:r>
      <w:r>
        <w:rPr>
          <w:rFonts w:ascii="Consolas" w:hAnsi="Consolas" w:cs="Consolas"/>
          <w:color w:val="000000"/>
          <w:sz w:val="16"/>
          <w:szCs w:val="16"/>
          <w:lang w:val="en-IN"/>
        </w:rPr>
        <w:t xml:space="preserve"> - 2);</w:t>
      </w:r>
    </w:p>
    <w:p w:rsidR="003B58B7" w:rsidRDefault="003306B1" w:rsidP="003306B1">
      <w:pPr>
        <w:pStyle w:val="ListParagraph"/>
        <w:ind w:left="1515"/>
        <w:rPr>
          <w:rFonts w:ascii="Consolas" w:hAnsi="Consolas" w:cs="Consolas"/>
          <w:color w:val="000000"/>
          <w:sz w:val="16"/>
          <w:szCs w:val="16"/>
          <w:lang w:val="en-IN"/>
        </w:rPr>
      </w:pPr>
      <w:r>
        <w:rPr>
          <w:rFonts w:ascii="Consolas" w:hAnsi="Consolas" w:cs="Consolas"/>
          <w:color w:val="000000"/>
          <w:sz w:val="16"/>
          <w:szCs w:val="16"/>
          <w:lang w:val="en-IN"/>
        </w:rPr>
        <w:tab/>
        <w:t>}</w:t>
      </w:r>
    </w:p>
    <w:p w:rsidR="003306B1" w:rsidRDefault="00266C74" w:rsidP="003306B1">
      <w:pPr>
        <w:pStyle w:val="ListParagraph"/>
        <w:numPr>
          <w:ilvl w:val="0"/>
          <w:numId w:val="36"/>
        </w:numPr>
      </w:pPr>
      <w:r>
        <w:t>WAP to print highest and lowest number in a array</w:t>
      </w:r>
    </w:p>
    <w:p w:rsidR="00266C74" w:rsidRDefault="00266C74" w:rsidP="00266C74">
      <w:pPr>
        <w:pStyle w:val="ListParagraph"/>
        <w:ind w:left="795"/>
      </w:pPr>
      <w:r>
        <w:t xml:space="preserve">Code – </w:t>
      </w:r>
    </w:p>
    <w:p w:rsidR="00E660B7" w:rsidRDefault="00E660B7" w:rsidP="00E660B7">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ManxAndMin</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max</w:t>
      </w:r>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[0];</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min</w:t>
      </w:r>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[0];</w:t>
      </w:r>
    </w:p>
    <w:p w:rsidR="00E660B7" w:rsidRDefault="00E660B7" w:rsidP="00E660B7">
      <w:pPr>
        <w:autoSpaceDE w:val="0"/>
        <w:autoSpaceDN w:val="0"/>
        <w:adjustRightInd w:val="0"/>
        <w:spacing w:after="0" w:line="240" w:lineRule="auto"/>
        <w:rPr>
          <w:rFonts w:ascii="Consolas" w:hAnsi="Consolas" w:cs="Consolas"/>
          <w:sz w:val="16"/>
          <w:szCs w:val="16"/>
          <w:lang w:val="en-IN"/>
        </w:rPr>
      </w:pP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proofErr w:type="gram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1;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w:t>
      </w:r>
      <w:r>
        <w:rPr>
          <w:rFonts w:ascii="Consolas" w:hAnsi="Consolas" w:cs="Consolas"/>
          <w:color w:val="0000C0"/>
          <w:sz w:val="16"/>
          <w:szCs w:val="16"/>
          <w:lang w:val="en-IN"/>
        </w:rPr>
        <w:t>length</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max</w:t>
      </w:r>
      <w:r>
        <w:rPr>
          <w:rFonts w:ascii="Consolas" w:hAnsi="Consolas" w:cs="Consolas"/>
          <w:color w:val="000000"/>
          <w:sz w:val="16"/>
          <w:szCs w:val="16"/>
          <w:lang w:val="en-IN"/>
        </w:rPr>
        <w:t xml:space="preserve"> &lt; </w:t>
      </w:r>
      <w:r>
        <w:rPr>
          <w:rFonts w:ascii="Consolas" w:hAnsi="Consolas" w:cs="Consolas"/>
          <w:color w:val="6A3E3E"/>
          <w:sz w:val="16"/>
          <w:szCs w:val="16"/>
          <w:lang w:val="en-IN"/>
        </w:rPr>
        <w:t>input</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max</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 xml:space="preserve">} </w:t>
      </w:r>
      <w:r>
        <w:rPr>
          <w:rFonts w:ascii="Consolas" w:hAnsi="Consolas" w:cs="Consolas"/>
          <w:b/>
          <w:bCs/>
          <w:color w:val="7F0055"/>
          <w:sz w:val="16"/>
          <w:szCs w:val="16"/>
          <w:lang w:val="en-IN"/>
        </w:rPr>
        <w:t>else</w:t>
      </w:r>
      <w:r>
        <w:rPr>
          <w:rFonts w:ascii="Consolas" w:hAnsi="Consolas" w:cs="Consolas"/>
          <w:color w:val="000000"/>
          <w:sz w:val="16"/>
          <w:szCs w:val="16"/>
          <w:lang w:val="en-IN"/>
        </w:rPr>
        <w:t xml:space="preserve"> </w:t>
      </w:r>
      <w:r>
        <w:rPr>
          <w:rFonts w:ascii="Consolas" w:hAnsi="Consolas" w:cs="Consolas"/>
          <w:b/>
          <w:bCs/>
          <w:color w:val="7F0055"/>
          <w:sz w:val="16"/>
          <w:szCs w:val="16"/>
          <w:lang w:val="en-IN"/>
        </w:rPr>
        <w:t>if</w:t>
      </w:r>
      <w:r>
        <w:rPr>
          <w:rFonts w:ascii="Consolas" w:hAnsi="Consolas" w:cs="Consolas"/>
          <w:color w:val="000000"/>
          <w:sz w:val="16"/>
          <w:szCs w:val="16"/>
          <w:lang w:val="en-IN"/>
        </w:rPr>
        <w:t xml:space="preserve"> (</w:t>
      </w:r>
      <w:r>
        <w:rPr>
          <w:rFonts w:ascii="Consolas" w:hAnsi="Consolas" w:cs="Consolas"/>
          <w:color w:val="6A3E3E"/>
          <w:sz w:val="16"/>
          <w:szCs w:val="16"/>
          <w:lang w:val="en-IN"/>
        </w:rPr>
        <w:t>min</w:t>
      </w:r>
      <w:r>
        <w:rPr>
          <w:rFonts w:ascii="Consolas" w:hAnsi="Consolas" w:cs="Consolas"/>
          <w:color w:val="000000"/>
          <w:sz w:val="16"/>
          <w:szCs w:val="16"/>
          <w:lang w:val="en-IN"/>
        </w:rPr>
        <w:t xml:space="preserve"> &gt; </w:t>
      </w:r>
      <w:r>
        <w:rPr>
          <w:rFonts w:ascii="Consolas" w:hAnsi="Consolas" w:cs="Consolas"/>
          <w:color w:val="6A3E3E"/>
          <w:sz w:val="16"/>
          <w:szCs w:val="16"/>
          <w:lang w:val="en-IN"/>
        </w:rPr>
        <w:t>input</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min</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E660B7" w:rsidRDefault="00E660B7" w:rsidP="00E660B7">
      <w:pPr>
        <w:autoSpaceDE w:val="0"/>
        <w:autoSpaceDN w:val="0"/>
        <w:adjustRightInd w:val="0"/>
        <w:spacing w:after="0" w:line="240" w:lineRule="auto"/>
        <w:rPr>
          <w:rFonts w:ascii="Consolas" w:hAnsi="Consolas" w:cs="Consolas"/>
          <w:sz w:val="16"/>
          <w:szCs w:val="16"/>
          <w:lang w:val="en-IN"/>
        </w:rPr>
      </w:pP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"Max is:: "</w:t>
      </w:r>
      <w:r>
        <w:rPr>
          <w:rFonts w:ascii="Consolas" w:hAnsi="Consolas" w:cs="Consolas"/>
          <w:color w:val="000000"/>
          <w:sz w:val="16"/>
          <w:szCs w:val="16"/>
          <w:lang w:val="en-IN"/>
        </w:rPr>
        <w:t xml:space="preserve"> + </w:t>
      </w:r>
      <w:r>
        <w:rPr>
          <w:rFonts w:ascii="Consolas" w:hAnsi="Consolas" w:cs="Consolas"/>
          <w:color w:val="6A3E3E"/>
          <w:sz w:val="16"/>
          <w:szCs w:val="16"/>
          <w:lang w:val="en-IN"/>
        </w:rPr>
        <w:t>max</w:t>
      </w:r>
      <w:r>
        <w:rPr>
          <w:rFonts w:ascii="Consolas" w:hAnsi="Consolas" w:cs="Consolas"/>
          <w:color w:val="000000"/>
          <w:sz w:val="16"/>
          <w:szCs w:val="16"/>
          <w:lang w:val="en-IN"/>
        </w:rPr>
        <w:t>);</w:t>
      </w:r>
    </w:p>
    <w:p w:rsidR="00E660B7" w:rsidRDefault="00E660B7" w:rsidP="00E660B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"Min is:: "</w:t>
      </w:r>
      <w:r>
        <w:rPr>
          <w:rFonts w:ascii="Consolas" w:hAnsi="Consolas" w:cs="Consolas"/>
          <w:color w:val="000000"/>
          <w:sz w:val="16"/>
          <w:szCs w:val="16"/>
          <w:lang w:val="en-IN"/>
        </w:rPr>
        <w:t xml:space="preserve"> + </w:t>
      </w:r>
      <w:r>
        <w:rPr>
          <w:rFonts w:ascii="Consolas" w:hAnsi="Consolas" w:cs="Consolas"/>
          <w:color w:val="6A3E3E"/>
          <w:sz w:val="16"/>
          <w:szCs w:val="16"/>
          <w:lang w:val="en-IN"/>
        </w:rPr>
        <w:t>min</w:t>
      </w:r>
      <w:r>
        <w:rPr>
          <w:rFonts w:ascii="Consolas" w:hAnsi="Consolas" w:cs="Consolas"/>
          <w:color w:val="000000"/>
          <w:sz w:val="16"/>
          <w:szCs w:val="16"/>
          <w:lang w:val="en-IN"/>
        </w:rPr>
        <w:t>);</w:t>
      </w:r>
    </w:p>
    <w:p w:rsidR="00266C74" w:rsidRDefault="00E660B7" w:rsidP="00E660B7">
      <w:pPr>
        <w:pStyle w:val="ListParagraph"/>
        <w:ind w:left="795"/>
        <w:rPr>
          <w:rFonts w:ascii="Consolas" w:hAnsi="Consolas" w:cs="Consolas"/>
          <w:color w:val="000000"/>
          <w:sz w:val="16"/>
          <w:szCs w:val="16"/>
          <w:lang w:val="en-IN"/>
        </w:rPr>
      </w:pPr>
      <w:r>
        <w:rPr>
          <w:rFonts w:ascii="Consolas" w:hAnsi="Consolas" w:cs="Consolas"/>
          <w:color w:val="000000"/>
          <w:sz w:val="16"/>
          <w:szCs w:val="16"/>
          <w:lang w:val="en-IN"/>
        </w:rPr>
        <w:tab/>
        <w:t>}</w:t>
      </w:r>
    </w:p>
    <w:p w:rsidR="007D7605" w:rsidRDefault="007907B8" w:rsidP="007D7605">
      <w:pPr>
        <w:pStyle w:val="ListParagraph"/>
        <w:numPr>
          <w:ilvl w:val="0"/>
          <w:numId w:val="36"/>
        </w:numPr>
      </w:pPr>
      <w:r>
        <w:t>WAP to remove duplicate character from string</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b/>
          <w:bCs/>
          <w:color w:val="7F0055"/>
          <w:sz w:val="16"/>
          <w:szCs w:val="16"/>
          <w:lang w:val="en-IN"/>
        </w:rPr>
        <w:t>public</w:t>
      </w:r>
      <w:r w:rsidRPr="007907B8">
        <w:rPr>
          <w:rFonts w:ascii="Consolas" w:hAnsi="Consolas" w:cs="Consolas"/>
          <w:color w:val="000000"/>
          <w:sz w:val="16"/>
          <w:szCs w:val="16"/>
          <w:lang w:val="en-IN"/>
        </w:rPr>
        <w:t xml:space="preserve"> </w:t>
      </w:r>
      <w:r w:rsidRPr="007907B8">
        <w:rPr>
          <w:rFonts w:ascii="Consolas" w:hAnsi="Consolas" w:cs="Consolas"/>
          <w:b/>
          <w:bCs/>
          <w:color w:val="7F0055"/>
          <w:sz w:val="16"/>
          <w:szCs w:val="16"/>
          <w:lang w:val="en-IN"/>
        </w:rPr>
        <w:t>void</w:t>
      </w:r>
      <w:r w:rsidRPr="007907B8">
        <w:rPr>
          <w:rFonts w:ascii="Consolas" w:hAnsi="Consolas" w:cs="Consolas"/>
          <w:color w:val="000000"/>
          <w:sz w:val="16"/>
          <w:szCs w:val="16"/>
          <w:lang w:val="en-IN"/>
        </w:rPr>
        <w:t xml:space="preserve"> remove(String </w:t>
      </w:r>
      <w:r w:rsidRPr="007907B8">
        <w:rPr>
          <w:rFonts w:ascii="Consolas" w:hAnsi="Consolas" w:cs="Consolas"/>
          <w:color w:val="6A3E3E"/>
          <w:sz w:val="16"/>
          <w:szCs w:val="16"/>
          <w:lang w:val="en-IN"/>
        </w:rPr>
        <w:t>input</w:t>
      </w:r>
      <w:r w:rsidRPr="007907B8">
        <w:rPr>
          <w:rFonts w:ascii="Consolas" w:hAnsi="Consolas" w:cs="Consolas"/>
          <w:color w:val="000000"/>
          <w:sz w:val="16"/>
          <w:szCs w:val="16"/>
          <w:lang w:val="en-IN"/>
        </w:rPr>
        <w:t>) {</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b/>
          <w:bCs/>
          <w:color w:val="7F0055"/>
          <w:sz w:val="16"/>
          <w:szCs w:val="16"/>
          <w:lang w:val="en-IN"/>
        </w:rPr>
        <w:t>char</w:t>
      </w:r>
      <w:r w:rsidRPr="007907B8">
        <w:rPr>
          <w:rFonts w:ascii="Consolas" w:hAnsi="Consolas" w:cs="Consolas"/>
          <w:color w:val="000000"/>
          <w:sz w:val="16"/>
          <w:szCs w:val="16"/>
          <w:lang w:val="en-IN"/>
        </w:rPr>
        <w:t xml:space="preserve">[] </w:t>
      </w:r>
      <w:proofErr w:type="spellStart"/>
      <w:r w:rsidRPr="007907B8">
        <w:rPr>
          <w:rFonts w:ascii="Consolas" w:hAnsi="Consolas" w:cs="Consolas"/>
          <w:color w:val="6A3E3E"/>
          <w:sz w:val="16"/>
          <w:szCs w:val="16"/>
          <w:lang w:val="en-IN"/>
        </w:rPr>
        <w:t>ch</w:t>
      </w:r>
      <w:proofErr w:type="spellEnd"/>
      <w:r w:rsidRPr="007907B8">
        <w:rPr>
          <w:rFonts w:ascii="Consolas" w:hAnsi="Consolas" w:cs="Consolas"/>
          <w:color w:val="000000"/>
          <w:sz w:val="16"/>
          <w:szCs w:val="16"/>
          <w:lang w:val="en-IN"/>
        </w:rPr>
        <w:t xml:space="preserve"> = </w:t>
      </w:r>
      <w:proofErr w:type="spellStart"/>
      <w:r w:rsidRPr="007907B8">
        <w:rPr>
          <w:rFonts w:ascii="Consolas" w:hAnsi="Consolas" w:cs="Consolas"/>
          <w:color w:val="6A3E3E"/>
          <w:sz w:val="16"/>
          <w:szCs w:val="16"/>
          <w:lang w:val="en-IN"/>
        </w:rPr>
        <w:t>input</w:t>
      </w:r>
      <w:r w:rsidRPr="007907B8">
        <w:rPr>
          <w:rFonts w:ascii="Consolas" w:hAnsi="Consolas" w:cs="Consolas"/>
          <w:color w:val="000000"/>
          <w:sz w:val="16"/>
          <w:szCs w:val="16"/>
          <w:lang w:val="en-IN"/>
        </w:rPr>
        <w:t>.toCharArray</w:t>
      </w:r>
      <w:proofErr w:type="spellEnd"/>
      <w:r w:rsidRPr="007907B8">
        <w:rPr>
          <w:rFonts w:ascii="Consolas" w:hAnsi="Consolas" w:cs="Consolas"/>
          <w:color w:val="000000"/>
          <w:sz w:val="16"/>
          <w:szCs w:val="16"/>
          <w:lang w:val="en-IN"/>
        </w:rPr>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proofErr w:type="spellStart"/>
      <w:r w:rsidRPr="007907B8">
        <w:rPr>
          <w:rFonts w:ascii="Consolas" w:hAnsi="Consolas" w:cs="Consolas"/>
          <w:b/>
          <w:bCs/>
          <w:color w:val="7F0055"/>
          <w:sz w:val="16"/>
          <w:szCs w:val="16"/>
          <w:lang w:val="en-IN"/>
        </w:rPr>
        <w:t>int</w:t>
      </w:r>
      <w:proofErr w:type="spellEnd"/>
      <w:r w:rsidRPr="007907B8">
        <w:rPr>
          <w:rFonts w:ascii="Consolas" w:hAnsi="Consolas" w:cs="Consolas"/>
          <w:color w:val="000000"/>
          <w:sz w:val="16"/>
          <w:szCs w:val="16"/>
          <w:lang w:val="en-IN"/>
        </w:rPr>
        <w:t xml:space="preserve"> </w:t>
      </w:r>
      <w:proofErr w:type="spellStart"/>
      <w:r w:rsidRPr="007907B8">
        <w:rPr>
          <w:rFonts w:ascii="Consolas" w:hAnsi="Consolas" w:cs="Consolas"/>
          <w:color w:val="6A3E3E"/>
          <w:sz w:val="16"/>
          <w:szCs w:val="16"/>
          <w:lang w:val="en-IN"/>
        </w:rPr>
        <w:t>len</w:t>
      </w:r>
      <w:proofErr w:type="spellEnd"/>
      <w:r w:rsidRPr="007907B8">
        <w:rPr>
          <w:rFonts w:ascii="Consolas" w:hAnsi="Consolas" w:cs="Consolas"/>
          <w:color w:val="000000"/>
          <w:sz w:val="16"/>
          <w:szCs w:val="16"/>
          <w:lang w:val="en-IN"/>
        </w:rPr>
        <w:t xml:space="preserve"> = </w:t>
      </w:r>
      <w:proofErr w:type="spellStart"/>
      <w:r w:rsidRPr="007907B8">
        <w:rPr>
          <w:rFonts w:ascii="Consolas" w:hAnsi="Consolas" w:cs="Consolas"/>
          <w:color w:val="6A3E3E"/>
          <w:sz w:val="16"/>
          <w:szCs w:val="16"/>
          <w:lang w:val="en-IN"/>
        </w:rPr>
        <w:t>ch</w:t>
      </w:r>
      <w:r w:rsidRPr="007907B8">
        <w:rPr>
          <w:rFonts w:ascii="Consolas" w:hAnsi="Consolas" w:cs="Consolas"/>
          <w:color w:val="000000"/>
          <w:sz w:val="16"/>
          <w:szCs w:val="16"/>
          <w:lang w:val="en-IN"/>
        </w:rPr>
        <w:t>.</w:t>
      </w:r>
      <w:r w:rsidRPr="007907B8">
        <w:rPr>
          <w:rFonts w:ascii="Consolas" w:hAnsi="Consolas" w:cs="Consolas"/>
          <w:color w:val="0000C0"/>
          <w:sz w:val="16"/>
          <w:szCs w:val="16"/>
          <w:lang w:val="en-IN"/>
        </w:rPr>
        <w:t>length</w:t>
      </w:r>
      <w:proofErr w:type="spellEnd"/>
      <w:r w:rsidRPr="007907B8">
        <w:rPr>
          <w:rFonts w:ascii="Consolas" w:hAnsi="Consolas" w:cs="Consolas"/>
          <w:color w:val="000000"/>
          <w:sz w:val="16"/>
          <w:szCs w:val="16"/>
          <w:lang w:val="en-IN"/>
        </w:rPr>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t xml:space="preserve">String </w:t>
      </w:r>
      <w:r w:rsidRPr="007907B8">
        <w:rPr>
          <w:rFonts w:ascii="Consolas" w:hAnsi="Consolas" w:cs="Consolas"/>
          <w:color w:val="6A3E3E"/>
          <w:sz w:val="16"/>
          <w:szCs w:val="16"/>
          <w:lang w:val="en-IN"/>
        </w:rPr>
        <w:t>op</w:t>
      </w:r>
      <w:r w:rsidRPr="007907B8">
        <w:rPr>
          <w:rFonts w:ascii="Consolas" w:hAnsi="Consolas" w:cs="Consolas"/>
          <w:color w:val="000000"/>
          <w:sz w:val="16"/>
          <w:szCs w:val="16"/>
          <w:lang w:val="en-IN"/>
        </w:rPr>
        <w:t xml:space="preserve"> = </w:t>
      </w:r>
      <w:r w:rsidRPr="007907B8">
        <w:rPr>
          <w:rFonts w:ascii="Consolas" w:hAnsi="Consolas" w:cs="Consolas"/>
          <w:color w:val="2A00FF"/>
          <w:sz w:val="16"/>
          <w:szCs w:val="16"/>
          <w:lang w:val="en-IN"/>
        </w:rPr>
        <w:t>""</w:t>
      </w:r>
      <w:r w:rsidRPr="007907B8">
        <w:rPr>
          <w:rFonts w:ascii="Consolas" w:hAnsi="Consolas" w:cs="Consolas"/>
          <w:color w:val="000000"/>
          <w:sz w:val="16"/>
          <w:szCs w:val="16"/>
          <w:lang w:val="en-IN"/>
        </w:rPr>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b/>
          <w:bCs/>
          <w:color w:val="7F0055"/>
          <w:sz w:val="16"/>
          <w:szCs w:val="16"/>
          <w:lang w:val="en-IN"/>
        </w:rPr>
        <w:t>for</w:t>
      </w:r>
      <w:r w:rsidRPr="007907B8">
        <w:rPr>
          <w:rFonts w:ascii="Consolas" w:hAnsi="Consolas" w:cs="Consolas"/>
          <w:color w:val="000000"/>
          <w:sz w:val="16"/>
          <w:szCs w:val="16"/>
          <w:lang w:val="en-IN"/>
        </w:rPr>
        <w:t xml:space="preserve"> (</w:t>
      </w:r>
      <w:proofErr w:type="spellStart"/>
      <w:r w:rsidRPr="007907B8">
        <w:rPr>
          <w:rFonts w:ascii="Consolas" w:hAnsi="Consolas" w:cs="Consolas"/>
          <w:b/>
          <w:bCs/>
          <w:color w:val="7F0055"/>
          <w:sz w:val="16"/>
          <w:szCs w:val="16"/>
          <w:lang w:val="en-IN"/>
        </w:rPr>
        <w:t>int</w:t>
      </w:r>
      <w:proofErr w:type="spellEnd"/>
      <w:r w:rsidRPr="007907B8">
        <w:rPr>
          <w:rFonts w:ascii="Consolas" w:hAnsi="Consolas" w:cs="Consolas"/>
          <w:color w:val="000000"/>
          <w:sz w:val="16"/>
          <w:szCs w:val="16"/>
          <w:lang w:val="en-IN"/>
        </w:rPr>
        <w:t xml:space="preserve"> </w:t>
      </w:r>
      <w:proofErr w:type="spellStart"/>
      <w:r w:rsidRPr="007907B8">
        <w:rPr>
          <w:rFonts w:ascii="Consolas" w:hAnsi="Consolas" w:cs="Consolas"/>
          <w:color w:val="6A3E3E"/>
          <w:sz w:val="16"/>
          <w:szCs w:val="16"/>
          <w:lang w:val="en-IN"/>
        </w:rPr>
        <w:t>i</w:t>
      </w:r>
      <w:proofErr w:type="spellEnd"/>
      <w:r w:rsidRPr="007907B8">
        <w:rPr>
          <w:rFonts w:ascii="Consolas" w:hAnsi="Consolas" w:cs="Consolas"/>
          <w:color w:val="000000"/>
          <w:sz w:val="16"/>
          <w:szCs w:val="16"/>
          <w:lang w:val="en-IN"/>
        </w:rPr>
        <w:t xml:space="preserve"> = 0; </w:t>
      </w:r>
      <w:proofErr w:type="spellStart"/>
      <w:r w:rsidRPr="007907B8">
        <w:rPr>
          <w:rFonts w:ascii="Consolas" w:hAnsi="Consolas" w:cs="Consolas"/>
          <w:color w:val="6A3E3E"/>
          <w:sz w:val="16"/>
          <w:szCs w:val="16"/>
          <w:lang w:val="en-IN"/>
        </w:rPr>
        <w:t>i</w:t>
      </w:r>
      <w:proofErr w:type="spellEnd"/>
      <w:r w:rsidRPr="007907B8">
        <w:rPr>
          <w:rFonts w:ascii="Consolas" w:hAnsi="Consolas" w:cs="Consolas"/>
          <w:color w:val="000000"/>
          <w:sz w:val="16"/>
          <w:szCs w:val="16"/>
          <w:lang w:val="en-IN"/>
        </w:rPr>
        <w:t xml:space="preserve"> &lt; </w:t>
      </w:r>
      <w:proofErr w:type="spellStart"/>
      <w:r w:rsidRPr="007907B8">
        <w:rPr>
          <w:rFonts w:ascii="Consolas" w:hAnsi="Consolas" w:cs="Consolas"/>
          <w:color w:val="6A3E3E"/>
          <w:sz w:val="16"/>
          <w:szCs w:val="16"/>
          <w:lang w:val="en-IN"/>
        </w:rPr>
        <w:t>len</w:t>
      </w:r>
      <w:proofErr w:type="spellEnd"/>
      <w:r w:rsidRPr="007907B8">
        <w:rPr>
          <w:rFonts w:ascii="Consolas" w:hAnsi="Consolas" w:cs="Consolas"/>
          <w:color w:val="000000"/>
          <w:sz w:val="16"/>
          <w:szCs w:val="16"/>
          <w:lang w:val="en-IN"/>
        </w:rPr>
        <w:t xml:space="preserve">; </w:t>
      </w:r>
      <w:proofErr w:type="spellStart"/>
      <w:r w:rsidRPr="007907B8">
        <w:rPr>
          <w:rFonts w:ascii="Consolas" w:hAnsi="Consolas" w:cs="Consolas"/>
          <w:color w:val="6A3E3E"/>
          <w:sz w:val="16"/>
          <w:szCs w:val="16"/>
          <w:lang w:val="en-IN"/>
        </w:rPr>
        <w:t>i</w:t>
      </w:r>
      <w:proofErr w:type="spellEnd"/>
      <w:r w:rsidRPr="007907B8">
        <w:rPr>
          <w:rFonts w:ascii="Consolas" w:hAnsi="Consolas" w:cs="Consolas"/>
          <w:color w:val="000000"/>
          <w:sz w:val="16"/>
          <w:szCs w:val="16"/>
          <w:lang w:val="en-IN"/>
        </w:rPr>
        <w:t>++) {</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proofErr w:type="spellStart"/>
      <w:r w:rsidRPr="007907B8">
        <w:rPr>
          <w:rFonts w:ascii="Consolas" w:hAnsi="Consolas" w:cs="Consolas"/>
          <w:b/>
          <w:bCs/>
          <w:color w:val="7F0055"/>
          <w:sz w:val="16"/>
          <w:szCs w:val="16"/>
          <w:lang w:val="en-IN"/>
        </w:rPr>
        <w:t>boolean</w:t>
      </w:r>
      <w:proofErr w:type="spellEnd"/>
      <w:r w:rsidRPr="007907B8">
        <w:rPr>
          <w:rFonts w:ascii="Consolas" w:hAnsi="Consolas" w:cs="Consolas"/>
          <w:color w:val="000000"/>
          <w:sz w:val="16"/>
          <w:szCs w:val="16"/>
          <w:lang w:val="en-IN"/>
        </w:rPr>
        <w:t xml:space="preserve"> </w:t>
      </w:r>
      <w:r w:rsidRPr="007907B8">
        <w:rPr>
          <w:rFonts w:ascii="Consolas" w:hAnsi="Consolas" w:cs="Consolas"/>
          <w:color w:val="6A3E3E"/>
          <w:sz w:val="16"/>
          <w:szCs w:val="16"/>
          <w:lang w:val="en-IN"/>
        </w:rPr>
        <w:t>flag</w:t>
      </w:r>
      <w:r w:rsidRPr="007907B8">
        <w:rPr>
          <w:rFonts w:ascii="Consolas" w:hAnsi="Consolas" w:cs="Consolas"/>
          <w:color w:val="000000"/>
          <w:sz w:val="16"/>
          <w:szCs w:val="16"/>
          <w:lang w:val="en-IN"/>
        </w:rPr>
        <w:t xml:space="preserve"> = </w:t>
      </w:r>
      <w:r w:rsidRPr="007907B8">
        <w:rPr>
          <w:rFonts w:ascii="Consolas" w:hAnsi="Consolas" w:cs="Consolas"/>
          <w:b/>
          <w:bCs/>
          <w:color w:val="7F0055"/>
          <w:sz w:val="16"/>
          <w:szCs w:val="16"/>
          <w:lang w:val="en-IN"/>
        </w:rPr>
        <w:t>false</w:t>
      </w:r>
      <w:r w:rsidRPr="007907B8">
        <w:rPr>
          <w:rFonts w:ascii="Consolas" w:hAnsi="Consolas" w:cs="Consolas"/>
          <w:color w:val="000000"/>
          <w:sz w:val="16"/>
          <w:szCs w:val="16"/>
          <w:lang w:val="en-IN"/>
        </w:rPr>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b/>
          <w:bCs/>
          <w:color w:val="7F0055"/>
          <w:sz w:val="16"/>
          <w:szCs w:val="16"/>
          <w:lang w:val="en-IN"/>
        </w:rPr>
        <w:t>for</w:t>
      </w:r>
      <w:r w:rsidRPr="007907B8">
        <w:rPr>
          <w:rFonts w:ascii="Consolas" w:hAnsi="Consolas" w:cs="Consolas"/>
          <w:color w:val="000000"/>
          <w:sz w:val="16"/>
          <w:szCs w:val="16"/>
          <w:lang w:val="en-IN"/>
        </w:rPr>
        <w:t xml:space="preserve"> (</w:t>
      </w:r>
      <w:proofErr w:type="spellStart"/>
      <w:r w:rsidRPr="007907B8">
        <w:rPr>
          <w:rFonts w:ascii="Consolas" w:hAnsi="Consolas" w:cs="Consolas"/>
          <w:b/>
          <w:bCs/>
          <w:color w:val="7F0055"/>
          <w:sz w:val="16"/>
          <w:szCs w:val="16"/>
          <w:lang w:val="en-IN"/>
        </w:rPr>
        <w:t>int</w:t>
      </w:r>
      <w:proofErr w:type="spellEnd"/>
      <w:r w:rsidRPr="007907B8">
        <w:rPr>
          <w:rFonts w:ascii="Consolas" w:hAnsi="Consolas" w:cs="Consolas"/>
          <w:color w:val="000000"/>
          <w:sz w:val="16"/>
          <w:szCs w:val="16"/>
          <w:lang w:val="en-IN"/>
        </w:rPr>
        <w:t xml:space="preserve"> </w:t>
      </w:r>
      <w:r w:rsidRPr="007907B8">
        <w:rPr>
          <w:rFonts w:ascii="Consolas" w:hAnsi="Consolas" w:cs="Consolas"/>
          <w:color w:val="6A3E3E"/>
          <w:sz w:val="16"/>
          <w:szCs w:val="16"/>
          <w:lang w:val="en-IN"/>
        </w:rPr>
        <w:t>j</w:t>
      </w:r>
      <w:r w:rsidRPr="007907B8">
        <w:rPr>
          <w:rFonts w:ascii="Consolas" w:hAnsi="Consolas" w:cs="Consolas"/>
          <w:color w:val="000000"/>
          <w:sz w:val="16"/>
          <w:szCs w:val="16"/>
          <w:lang w:val="en-IN"/>
        </w:rPr>
        <w:t xml:space="preserve"> = 0; </w:t>
      </w:r>
      <w:r w:rsidRPr="007907B8">
        <w:rPr>
          <w:rFonts w:ascii="Consolas" w:hAnsi="Consolas" w:cs="Consolas"/>
          <w:color w:val="6A3E3E"/>
          <w:sz w:val="16"/>
          <w:szCs w:val="16"/>
          <w:lang w:val="en-IN"/>
        </w:rPr>
        <w:t>j</w:t>
      </w:r>
      <w:r w:rsidRPr="007907B8">
        <w:rPr>
          <w:rFonts w:ascii="Consolas" w:hAnsi="Consolas" w:cs="Consolas"/>
          <w:color w:val="000000"/>
          <w:sz w:val="16"/>
          <w:szCs w:val="16"/>
          <w:lang w:val="en-IN"/>
        </w:rPr>
        <w:t xml:space="preserve"> &lt; </w:t>
      </w:r>
      <w:proofErr w:type="spellStart"/>
      <w:r w:rsidRPr="007907B8">
        <w:rPr>
          <w:rFonts w:ascii="Consolas" w:hAnsi="Consolas" w:cs="Consolas"/>
          <w:color w:val="6A3E3E"/>
          <w:sz w:val="16"/>
          <w:szCs w:val="16"/>
          <w:lang w:val="en-IN"/>
        </w:rPr>
        <w:t>i</w:t>
      </w:r>
      <w:proofErr w:type="spellEnd"/>
      <w:r w:rsidRPr="007907B8">
        <w:rPr>
          <w:rFonts w:ascii="Consolas" w:hAnsi="Consolas" w:cs="Consolas"/>
          <w:color w:val="000000"/>
          <w:sz w:val="16"/>
          <w:szCs w:val="16"/>
          <w:lang w:val="en-IN"/>
        </w:rPr>
        <w:t xml:space="preserve">; </w:t>
      </w:r>
      <w:proofErr w:type="spellStart"/>
      <w:r w:rsidRPr="007907B8">
        <w:rPr>
          <w:rFonts w:ascii="Consolas" w:hAnsi="Consolas" w:cs="Consolas"/>
          <w:color w:val="6A3E3E"/>
          <w:sz w:val="16"/>
          <w:szCs w:val="16"/>
          <w:lang w:val="en-IN"/>
        </w:rPr>
        <w:t>j</w:t>
      </w:r>
      <w:r w:rsidRPr="007907B8">
        <w:rPr>
          <w:rFonts w:ascii="Consolas" w:hAnsi="Consolas" w:cs="Consolas"/>
          <w:color w:val="000000"/>
          <w:sz w:val="16"/>
          <w:szCs w:val="16"/>
          <w:lang w:val="en-IN"/>
        </w:rPr>
        <w:t>++</w:t>
      </w:r>
      <w:proofErr w:type="spellEnd"/>
      <w:r w:rsidRPr="007907B8">
        <w:rPr>
          <w:rFonts w:ascii="Consolas" w:hAnsi="Consolas" w:cs="Consolas"/>
          <w:color w:val="000000"/>
          <w:sz w:val="16"/>
          <w:szCs w:val="16"/>
          <w:lang w:val="en-IN"/>
        </w:rPr>
        <w:t>) {</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b/>
          <w:bCs/>
          <w:color w:val="7F0055"/>
          <w:sz w:val="16"/>
          <w:szCs w:val="16"/>
          <w:lang w:val="en-IN"/>
        </w:rPr>
        <w:t>if</w:t>
      </w:r>
      <w:r w:rsidRPr="007907B8">
        <w:rPr>
          <w:rFonts w:ascii="Consolas" w:hAnsi="Consolas" w:cs="Consolas"/>
          <w:color w:val="000000"/>
          <w:sz w:val="16"/>
          <w:szCs w:val="16"/>
          <w:lang w:val="en-IN"/>
        </w:rPr>
        <w:t xml:space="preserve"> (</w:t>
      </w:r>
      <w:proofErr w:type="spellStart"/>
      <w:r w:rsidRPr="007907B8">
        <w:rPr>
          <w:rFonts w:ascii="Consolas" w:hAnsi="Consolas" w:cs="Consolas"/>
          <w:color w:val="6A3E3E"/>
          <w:sz w:val="16"/>
          <w:szCs w:val="16"/>
          <w:lang w:val="en-IN"/>
        </w:rPr>
        <w:t>ch</w:t>
      </w:r>
      <w:proofErr w:type="spellEnd"/>
      <w:r w:rsidRPr="007907B8">
        <w:rPr>
          <w:rFonts w:ascii="Consolas" w:hAnsi="Consolas" w:cs="Consolas"/>
          <w:color w:val="000000"/>
          <w:sz w:val="16"/>
          <w:szCs w:val="16"/>
          <w:lang w:val="en-IN"/>
        </w:rPr>
        <w:t>[</w:t>
      </w:r>
      <w:proofErr w:type="spellStart"/>
      <w:r w:rsidRPr="007907B8">
        <w:rPr>
          <w:rFonts w:ascii="Consolas" w:hAnsi="Consolas" w:cs="Consolas"/>
          <w:color w:val="6A3E3E"/>
          <w:sz w:val="16"/>
          <w:szCs w:val="16"/>
          <w:lang w:val="en-IN"/>
        </w:rPr>
        <w:t>i</w:t>
      </w:r>
      <w:proofErr w:type="spellEnd"/>
      <w:r w:rsidRPr="007907B8">
        <w:rPr>
          <w:rFonts w:ascii="Consolas" w:hAnsi="Consolas" w:cs="Consolas"/>
          <w:color w:val="000000"/>
          <w:sz w:val="16"/>
          <w:szCs w:val="16"/>
          <w:lang w:val="en-IN"/>
        </w:rPr>
        <w:t xml:space="preserve">] == </w:t>
      </w:r>
      <w:proofErr w:type="spellStart"/>
      <w:r w:rsidRPr="007907B8">
        <w:rPr>
          <w:rFonts w:ascii="Consolas" w:hAnsi="Consolas" w:cs="Consolas"/>
          <w:color w:val="6A3E3E"/>
          <w:sz w:val="16"/>
          <w:szCs w:val="16"/>
          <w:lang w:val="en-IN"/>
        </w:rPr>
        <w:t>ch</w:t>
      </w:r>
      <w:proofErr w:type="spellEnd"/>
      <w:r w:rsidRPr="007907B8">
        <w:rPr>
          <w:rFonts w:ascii="Consolas" w:hAnsi="Consolas" w:cs="Consolas"/>
          <w:color w:val="000000"/>
          <w:sz w:val="16"/>
          <w:szCs w:val="16"/>
          <w:lang w:val="en-IN"/>
        </w:rPr>
        <w:t>[</w:t>
      </w:r>
      <w:r w:rsidRPr="007907B8">
        <w:rPr>
          <w:rFonts w:ascii="Consolas" w:hAnsi="Consolas" w:cs="Consolas"/>
          <w:color w:val="6A3E3E"/>
          <w:sz w:val="16"/>
          <w:szCs w:val="16"/>
          <w:lang w:val="en-IN"/>
        </w:rPr>
        <w:t>j</w:t>
      </w:r>
      <w:r w:rsidRPr="007907B8">
        <w:rPr>
          <w:rFonts w:ascii="Consolas" w:hAnsi="Consolas" w:cs="Consolas"/>
          <w:color w:val="000000"/>
          <w:sz w:val="16"/>
          <w:szCs w:val="16"/>
          <w:lang w:val="en-IN"/>
        </w:rPr>
        <w:t>]) {</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6A3E3E"/>
          <w:sz w:val="16"/>
          <w:szCs w:val="16"/>
          <w:lang w:val="en-IN"/>
        </w:rPr>
        <w:t>flag</w:t>
      </w:r>
      <w:r w:rsidRPr="007907B8">
        <w:rPr>
          <w:rFonts w:ascii="Consolas" w:hAnsi="Consolas" w:cs="Consolas"/>
          <w:color w:val="000000"/>
          <w:sz w:val="16"/>
          <w:szCs w:val="16"/>
          <w:lang w:val="en-IN"/>
        </w:rPr>
        <w:t xml:space="preserve"> = </w:t>
      </w:r>
      <w:r w:rsidRPr="007907B8">
        <w:rPr>
          <w:rFonts w:ascii="Consolas" w:hAnsi="Consolas" w:cs="Consolas"/>
          <w:b/>
          <w:bCs/>
          <w:color w:val="7F0055"/>
          <w:sz w:val="16"/>
          <w:szCs w:val="16"/>
          <w:lang w:val="en-IN"/>
        </w:rPr>
        <w:t>true</w:t>
      </w:r>
      <w:r w:rsidRPr="007907B8">
        <w:rPr>
          <w:rFonts w:ascii="Consolas" w:hAnsi="Consolas" w:cs="Consolas"/>
          <w:color w:val="000000"/>
          <w:sz w:val="16"/>
          <w:szCs w:val="16"/>
          <w:lang w:val="en-IN"/>
        </w:rPr>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b/>
          <w:bCs/>
          <w:color w:val="7F0055"/>
          <w:sz w:val="16"/>
          <w:szCs w:val="16"/>
          <w:lang w:val="en-IN"/>
        </w:rPr>
        <w:t>break</w:t>
      </w:r>
      <w:r w:rsidRPr="007907B8">
        <w:rPr>
          <w:rFonts w:ascii="Consolas" w:hAnsi="Consolas" w:cs="Consolas"/>
          <w:color w:val="000000"/>
          <w:sz w:val="16"/>
          <w:szCs w:val="16"/>
          <w:lang w:val="en-IN"/>
        </w:rPr>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b/>
          <w:bCs/>
          <w:color w:val="7F0055"/>
          <w:sz w:val="16"/>
          <w:szCs w:val="16"/>
          <w:lang w:val="en-IN"/>
        </w:rPr>
        <w:t>if</w:t>
      </w:r>
      <w:r w:rsidRPr="007907B8">
        <w:rPr>
          <w:rFonts w:ascii="Consolas" w:hAnsi="Consolas" w:cs="Consolas"/>
          <w:color w:val="000000"/>
          <w:sz w:val="16"/>
          <w:szCs w:val="16"/>
          <w:lang w:val="en-IN"/>
        </w:rPr>
        <w:t xml:space="preserve"> (!</w:t>
      </w:r>
      <w:r w:rsidRPr="007907B8">
        <w:rPr>
          <w:rFonts w:ascii="Consolas" w:hAnsi="Consolas" w:cs="Consolas"/>
          <w:color w:val="6A3E3E"/>
          <w:sz w:val="16"/>
          <w:szCs w:val="16"/>
          <w:lang w:val="en-IN"/>
        </w:rPr>
        <w:t>flag</w:t>
      </w:r>
      <w:r w:rsidRPr="007907B8">
        <w:rPr>
          <w:rFonts w:ascii="Consolas" w:hAnsi="Consolas" w:cs="Consolas"/>
          <w:color w:val="000000"/>
          <w:sz w:val="16"/>
          <w:szCs w:val="16"/>
          <w:lang w:val="en-IN"/>
        </w:rPr>
        <w:t>) {</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6A3E3E"/>
          <w:sz w:val="16"/>
          <w:szCs w:val="16"/>
          <w:lang w:val="en-IN"/>
        </w:rPr>
        <w:t>op</w:t>
      </w:r>
      <w:r w:rsidRPr="007907B8">
        <w:rPr>
          <w:rFonts w:ascii="Consolas" w:hAnsi="Consolas" w:cs="Consolas"/>
          <w:color w:val="000000"/>
          <w:sz w:val="16"/>
          <w:szCs w:val="16"/>
          <w:lang w:val="en-IN"/>
        </w:rPr>
        <w:t xml:space="preserve"> = </w:t>
      </w:r>
      <w:r w:rsidRPr="007907B8">
        <w:rPr>
          <w:rFonts w:ascii="Consolas" w:hAnsi="Consolas" w:cs="Consolas"/>
          <w:color w:val="6A3E3E"/>
          <w:sz w:val="16"/>
          <w:szCs w:val="16"/>
          <w:lang w:val="en-IN"/>
        </w:rPr>
        <w:t>op</w:t>
      </w:r>
      <w:r w:rsidRPr="007907B8">
        <w:rPr>
          <w:rFonts w:ascii="Consolas" w:hAnsi="Consolas" w:cs="Consolas"/>
          <w:color w:val="000000"/>
          <w:sz w:val="16"/>
          <w:szCs w:val="16"/>
          <w:lang w:val="en-IN"/>
        </w:rPr>
        <w:t xml:space="preserve"> + </w:t>
      </w:r>
      <w:proofErr w:type="spellStart"/>
      <w:r w:rsidRPr="007907B8">
        <w:rPr>
          <w:rFonts w:ascii="Consolas" w:hAnsi="Consolas" w:cs="Consolas"/>
          <w:color w:val="6A3E3E"/>
          <w:sz w:val="16"/>
          <w:szCs w:val="16"/>
          <w:lang w:val="en-IN"/>
        </w:rPr>
        <w:t>ch</w:t>
      </w:r>
      <w:proofErr w:type="spellEnd"/>
      <w:r w:rsidRPr="007907B8">
        <w:rPr>
          <w:rFonts w:ascii="Consolas" w:hAnsi="Consolas" w:cs="Consolas"/>
          <w:color w:val="000000"/>
          <w:sz w:val="16"/>
          <w:szCs w:val="16"/>
          <w:lang w:val="en-IN"/>
        </w:rPr>
        <w:t>[</w:t>
      </w:r>
      <w:proofErr w:type="spellStart"/>
      <w:r w:rsidRPr="007907B8">
        <w:rPr>
          <w:rFonts w:ascii="Consolas" w:hAnsi="Consolas" w:cs="Consolas"/>
          <w:color w:val="6A3E3E"/>
          <w:sz w:val="16"/>
          <w:szCs w:val="16"/>
          <w:lang w:val="en-IN"/>
        </w:rPr>
        <w:t>i</w:t>
      </w:r>
      <w:proofErr w:type="spellEnd"/>
      <w:r w:rsidRPr="007907B8">
        <w:rPr>
          <w:rFonts w:ascii="Consolas" w:hAnsi="Consolas" w:cs="Consolas"/>
          <w:color w:val="000000"/>
          <w:sz w:val="16"/>
          <w:szCs w:val="16"/>
          <w:lang w:val="en-IN"/>
        </w:rPr>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r>
      <w:r w:rsidRPr="007907B8">
        <w:rPr>
          <w:rFonts w:ascii="Consolas" w:hAnsi="Consolas" w:cs="Consolas"/>
          <w:color w:val="000000"/>
          <w:sz w:val="16"/>
          <w:szCs w:val="16"/>
          <w:lang w:val="en-IN"/>
        </w:rPr>
        <w:tab/>
      </w:r>
      <w:proofErr w:type="spellStart"/>
      <w:r w:rsidRPr="007907B8">
        <w:rPr>
          <w:rFonts w:ascii="Consolas" w:hAnsi="Consolas" w:cs="Consolas"/>
          <w:color w:val="000000"/>
          <w:sz w:val="16"/>
          <w:szCs w:val="16"/>
          <w:lang w:val="en-IN"/>
        </w:rPr>
        <w:t>System.</w:t>
      </w:r>
      <w:r w:rsidRPr="007907B8">
        <w:rPr>
          <w:rFonts w:ascii="Consolas" w:hAnsi="Consolas" w:cs="Consolas"/>
          <w:b/>
          <w:bCs/>
          <w:i/>
          <w:iCs/>
          <w:color w:val="0000C0"/>
          <w:sz w:val="16"/>
          <w:szCs w:val="16"/>
          <w:lang w:val="en-IN"/>
        </w:rPr>
        <w:t>out</w:t>
      </w:r>
      <w:r w:rsidRPr="007907B8">
        <w:rPr>
          <w:rFonts w:ascii="Consolas" w:hAnsi="Consolas" w:cs="Consolas"/>
          <w:color w:val="000000"/>
          <w:sz w:val="16"/>
          <w:szCs w:val="16"/>
          <w:lang w:val="en-IN"/>
        </w:rPr>
        <w:t>.println</w:t>
      </w:r>
      <w:proofErr w:type="spellEnd"/>
      <w:r w:rsidRPr="007907B8">
        <w:rPr>
          <w:rFonts w:ascii="Consolas" w:hAnsi="Consolas" w:cs="Consolas"/>
          <w:color w:val="000000"/>
          <w:sz w:val="16"/>
          <w:szCs w:val="16"/>
          <w:lang w:val="en-IN"/>
        </w:rPr>
        <w:t>(</w:t>
      </w:r>
      <w:r w:rsidRPr="007907B8">
        <w:rPr>
          <w:rFonts w:ascii="Consolas" w:hAnsi="Consolas" w:cs="Consolas"/>
          <w:color w:val="2A00FF"/>
          <w:sz w:val="16"/>
          <w:szCs w:val="16"/>
          <w:lang w:val="en-IN"/>
        </w:rPr>
        <w:t>"</w:t>
      </w:r>
      <w:proofErr w:type="spellStart"/>
      <w:r w:rsidRPr="007907B8">
        <w:rPr>
          <w:rFonts w:ascii="Consolas" w:hAnsi="Consolas" w:cs="Consolas"/>
          <w:color w:val="2A00FF"/>
          <w:sz w:val="16"/>
          <w:szCs w:val="16"/>
          <w:lang w:val="en-IN"/>
        </w:rPr>
        <w:t>out put</w:t>
      </w:r>
      <w:proofErr w:type="spellEnd"/>
      <w:r w:rsidRPr="007907B8">
        <w:rPr>
          <w:rFonts w:ascii="Consolas" w:hAnsi="Consolas" w:cs="Consolas"/>
          <w:color w:val="2A00FF"/>
          <w:sz w:val="16"/>
          <w:szCs w:val="16"/>
          <w:lang w:val="en-IN"/>
        </w:rPr>
        <w:t xml:space="preserve"> = "</w:t>
      </w:r>
      <w:r w:rsidRPr="007907B8">
        <w:rPr>
          <w:rFonts w:ascii="Consolas" w:hAnsi="Consolas" w:cs="Consolas"/>
          <w:color w:val="000000"/>
          <w:sz w:val="16"/>
          <w:szCs w:val="16"/>
          <w:lang w:val="en-IN"/>
        </w:rPr>
        <w:t xml:space="preserve"> + </w:t>
      </w:r>
      <w:r w:rsidRPr="007907B8">
        <w:rPr>
          <w:rFonts w:ascii="Consolas" w:hAnsi="Consolas" w:cs="Consolas"/>
          <w:color w:val="6A3E3E"/>
          <w:sz w:val="16"/>
          <w:szCs w:val="16"/>
          <w:lang w:val="en-IN"/>
        </w:rPr>
        <w:t>op</w:t>
      </w:r>
      <w:r w:rsidRPr="007907B8">
        <w:rPr>
          <w:rFonts w:ascii="Consolas" w:hAnsi="Consolas" w:cs="Consolas"/>
          <w:color w:val="000000"/>
          <w:sz w:val="16"/>
          <w:szCs w:val="16"/>
          <w:lang w:val="en-IN"/>
        </w:rPr>
        <w:t>);</w:t>
      </w:r>
    </w:p>
    <w:p w:rsidR="007907B8" w:rsidRPr="007907B8" w:rsidRDefault="007907B8" w:rsidP="007907B8">
      <w:pPr>
        <w:pStyle w:val="ListParagraph"/>
        <w:numPr>
          <w:ilvl w:val="0"/>
          <w:numId w:val="36"/>
        </w:numPr>
        <w:autoSpaceDE w:val="0"/>
        <w:autoSpaceDN w:val="0"/>
        <w:adjustRightInd w:val="0"/>
        <w:spacing w:after="0" w:line="240" w:lineRule="auto"/>
        <w:rPr>
          <w:rFonts w:ascii="Consolas" w:hAnsi="Consolas" w:cs="Consolas"/>
          <w:sz w:val="16"/>
          <w:szCs w:val="16"/>
          <w:lang w:val="en-IN"/>
        </w:rPr>
      </w:pPr>
      <w:r w:rsidRPr="007907B8">
        <w:rPr>
          <w:rFonts w:ascii="Consolas" w:hAnsi="Consolas" w:cs="Consolas"/>
          <w:color w:val="000000"/>
          <w:sz w:val="16"/>
          <w:szCs w:val="16"/>
          <w:lang w:val="en-IN"/>
        </w:rPr>
        <w:tab/>
        <w:t>}</w:t>
      </w:r>
    </w:p>
    <w:p w:rsidR="007907B8" w:rsidRDefault="007907B8" w:rsidP="007907B8">
      <w:pPr>
        <w:pStyle w:val="ListParagraph"/>
        <w:numPr>
          <w:ilvl w:val="0"/>
          <w:numId w:val="36"/>
        </w:numPr>
      </w:pPr>
      <w:r>
        <w:t xml:space="preserve">WAP to remove duplicate character from string using collection </w:t>
      </w:r>
    </w:p>
    <w:p w:rsidR="007907B8" w:rsidRDefault="007907B8" w:rsidP="007907B8">
      <w:pPr>
        <w:pStyle w:val="ListParagraph"/>
        <w:ind w:left="795"/>
      </w:pPr>
      <w:r>
        <w:t xml:space="preserve">Code – </w:t>
      </w:r>
    </w:p>
    <w:p w:rsidR="007907B8" w:rsidRDefault="007907B8" w:rsidP="007907B8">
      <w:pPr>
        <w:autoSpaceDE w:val="0"/>
        <w:autoSpaceDN w:val="0"/>
        <w:adjustRightInd w:val="0"/>
        <w:spacing w:after="0" w:line="240" w:lineRule="auto"/>
        <w:ind w:left="720" w:firstLine="720"/>
        <w:rPr>
          <w:rFonts w:ascii="Consolas" w:hAnsi="Consolas" w:cs="Consolas"/>
          <w:sz w:val="16"/>
          <w:szCs w:val="16"/>
          <w:lang w:val="en-IN"/>
        </w:rPr>
      </w:pPr>
      <w:r>
        <w:rPr>
          <w:rFonts w:ascii="Consolas" w:hAnsi="Consolas" w:cs="Consolas"/>
          <w:color w:val="000000"/>
          <w:sz w:val="16"/>
          <w:szCs w:val="16"/>
          <w:highlight w:val="lightGray"/>
          <w:lang w:val="en-IN"/>
        </w:rPr>
        <w:t>String</w:t>
      </w:r>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 xml:space="preserve"> = </w:t>
      </w:r>
      <w:r>
        <w:rPr>
          <w:rFonts w:ascii="Consolas" w:hAnsi="Consolas" w:cs="Consolas"/>
          <w:color w:val="2A00FF"/>
          <w:sz w:val="16"/>
          <w:szCs w:val="16"/>
          <w:lang w:val="en-IN"/>
        </w:rPr>
        <w:t>"</w:t>
      </w:r>
      <w:proofErr w:type="spellStart"/>
      <w:r>
        <w:rPr>
          <w:rFonts w:ascii="Consolas" w:hAnsi="Consolas" w:cs="Consolas"/>
          <w:color w:val="2A00FF"/>
          <w:sz w:val="16"/>
          <w:szCs w:val="16"/>
          <w:lang w:val="en-IN"/>
        </w:rPr>
        <w:t>ssoouunnii</w:t>
      </w:r>
      <w:proofErr w:type="spellEnd"/>
      <w:r>
        <w:rPr>
          <w:rFonts w:ascii="Consolas" w:hAnsi="Consolas" w:cs="Consolas"/>
          <w:color w:val="2A00FF"/>
          <w:sz w:val="16"/>
          <w:szCs w:val="16"/>
          <w:lang w:val="en-IN"/>
        </w:rPr>
        <w:t>"</w:t>
      </w:r>
      <w:r>
        <w:rPr>
          <w:rFonts w:ascii="Consolas" w:hAnsi="Consolas" w:cs="Consolas"/>
          <w:color w:val="000000"/>
          <w:sz w:val="16"/>
          <w:szCs w:val="16"/>
          <w:lang w:val="en-IN"/>
        </w:rPr>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char</w:t>
      </w:r>
      <w:r>
        <w:rPr>
          <w:rFonts w:ascii="Consolas" w:hAnsi="Consolas" w:cs="Consolas"/>
          <w:color w:val="000000"/>
          <w:sz w:val="16"/>
          <w:szCs w:val="16"/>
          <w:lang w:val="en-IN"/>
        </w:rPr>
        <w:t>[</w:t>
      </w:r>
      <w:proofErr w:type="gram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ch</w:t>
      </w:r>
      <w:proofErr w:type="spellEnd"/>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.toCharArray</w:t>
      </w:r>
      <w:proofErr w:type="spellEnd"/>
      <w:r>
        <w:rPr>
          <w:rFonts w:ascii="Consolas" w:hAnsi="Consolas" w:cs="Consolas"/>
          <w:color w:val="000000"/>
          <w:sz w:val="16"/>
          <w:szCs w:val="16"/>
          <w:lang w:val="en-IN"/>
        </w:rPr>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Set&lt;Character&gt; </w:t>
      </w:r>
      <w:r>
        <w:rPr>
          <w:rFonts w:ascii="Consolas" w:hAnsi="Consolas" w:cs="Consolas"/>
          <w:color w:val="6A3E3E"/>
          <w:sz w:val="16"/>
          <w:szCs w:val="16"/>
          <w:lang w:val="en-IN"/>
        </w:rPr>
        <w:t>s</w:t>
      </w:r>
      <w:r>
        <w:rPr>
          <w:rFonts w:ascii="Consolas" w:hAnsi="Consolas" w:cs="Consolas"/>
          <w:color w:val="000000"/>
          <w:sz w:val="16"/>
          <w:szCs w:val="16"/>
          <w:lang w:val="en-IN"/>
        </w:rPr>
        <w:t xml:space="preserve"> = </w:t>
      </w:r>
      <w:r>
        <w:rPr>
          <w:rFonts w:ascii="Consolas" w:hAnsi="Consolas" w:cs="Consolas"/>
          <w:b/>
          <w:bCs/>
          <w:color w:val="7F0055"/>
          <w:sz w:val="16"/>
          <w:szCs w:val="16"/>
          <w:lang w:val="en-IN"/>
        </w:rPr>
        <w:t>new</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LinkedHashSet</w:t>
      </w:r>
      <w:proofErr w:type="spellEnd"/>
      <w:r>
        <w:rPr>
          <w:rFonts w:ascii="Consolas" w:hAnsi="Consolas" w:cs="Consolas"/>
          <w:color w:val="000000"/>
          <w:sz w:val="16"/>
          <w:szCs w:val="16"/>
          <w:lang w:val="en-IN"/>
        </w:rPr>
        <w:t>&lt;Character</w:t>
      </w:r>
      <w:proofErr w:type="gramStart"/>
      <w:r>
        <w:rPr>
          <w:rFonts w:ascii="Consolas" w:hAnsi="Consolas" w:cs="Consolas"/>
          <w:color w:val="000000"/>
          <w:sz w:val="16"/>
          <w:szCs w:val="16"/>
          <w:lang w:val="en-IN"/>
        </w:rPr>
        <w:t>&gt;(</w:t>
      </w:r>
      <w:proofErr w:type="gramEnd"/>
      <w:r>
        <w:rPr>
          <w:rFonts w:ascii="Consolas" w:hAnsi="Consolas" w:cs="Consolas"/>
          <w:color w:val="000000"/>
          <w:sz w:val="16"/>
          <w:szCs w:val="16"/>
          <w:lang w:val="en-IN"/>
        </w:rPr>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r>
        <w:rPr>
          <w:rFonts w:ascii="Consolas" w:hAnsi="Consolas" w:cs="Consolas"/>
          <w:color w:val="000000"/>
          <w:sz w:val="16"/>
          <w:szCs w:val="16"/>
          <w:lang w:val="en-IN"/>
        </w:rPr>
        <w:t>(</w:t>
      </w:r>
      <w:proofErr w:type="spellStart"/>
      <w:proofErr w:type="gramEnd"/>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0;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&lt; </w:t>
      </w:r>
      <w:proofErr w:type="spellStart"/>
      <w:r>
        <w:rPr>
          <w:rFonts w:ascii="Consolas" w:hAnsi="Consolas" w:cs="Consolas"/>
          <w:color w:val="6A3E3E"/>
          <w:sz w:val="16"/>
          <w:szCs w:val="16"/>
          <w:lang w:val="en-IN"/>
        </w:rPr>
        <w:t>ch</w:t>
      </w:r>
      <w:r>
        <w:rPr>
          <w:rFonts w:ascii="Consolas" w:hAnsi="Consolas" w:cs="Consolas"/>
          <w:color w:val="000000"/>
          <w:sz w:val="16"/>
          <w:szCs w:val="16"/>
          <w:lang w:val="en-IN"/>
        </w:rPr>
        <w:t>.</w:t>
      </w:r>
      <w:r>
        <w:rPr>
          <w:rFonts w:ascii="Consolas" w:hAnsi="Consolas" w:cs="Consolas"/>
          <w:color w:val="0000C0"/>
          <w:sz w:val="16"/>
          <w:szCs w:val="16"/>
          <w:lang w:val="en-IN"/>
        </w:rPr>
        <w:t>length</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6A3E3E"/>
          <w:sz w:val="16"/>
          <w:szCs w:val="16"/>
          <w:lang w:val="en-IN"/>
        </w:rPr>
        <w:t>s</w:t>
      </w:r>
      <w:r>
        <w:rPr>
          <w:rFonts w:ascii="Consolas" w:hAnsi="Consolas" w:cs="Consolas"/>
          <w:color w:val="000000"/>
          <w:sz w:val="16"/>
          <w:szCs w:val="16"/>
          <w:lang w:val="en-IN"/>
        </w:rPr>
        <w:t>.add</w:t>
      </w:r>
      <w:proofErr w:type="spellEnd"/>
      <w:r>
        <w:rPr>
          <w:rFonts w:ascii="Consolas" w:hAnsi="Consolas" w:cs="Consolas"/>
          <w:color w:val="000000"/>
          <w:sz w:val="16"/>
          <w:szCs w:val="16"/>
          <w:lang w:val="en-IN"/>
        </w:rPr>
        <w:t>(</w:t>
      </w:r>
      <w:proofErr w:type="spellStart"/>
      <w:proofErr w:type="gramEnd"/>
      <w:r>
        <w:rPr>
          <w:rFonts w:ascii="Consolas" w:hAnsi="Consolas" w:cs="Consolas"/>
          <w:color w:val="6A3E3E"/>
          <w:sz w:val="16"/>
          <w:szCs w:val="16"/>
          <w:lang w:val="en-IN"/>
        </w:rPr>
        <w:t>ch</w:t>
      </w:r>
      <w:proofErr w:type="spellEnd"/>
      <w:r>
        <w:rPr>
          <w:rFonts w:ascii="Consolas" w:hAnsi="Consolas" w:cs="Consolas"/>
          <w:color w:val="000000"/>
          <w:sz w:val="16"/>
          <w:szCs w:val="16"/>
          <w:lang w:val="en-IN"/>
        </w:rPr>
        <w:t>[</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highlight w:val="lightGray"/>
          <w:lang w:val="en-IN"/>
        </w:rPr>
        <w:t>String</w:t>
      </w:r>
      <w:r>
        <w:rPr>
          <w:rFonts w:ascii="Consolas" w:hAnsi="Consolas" w:cs="Consolas"/>
          <w:color w:val="000000"/>
          <w:sz w:val="16"/>
          <w:szCs w:val="16"/>
          <w:lang w:val="en-IN"/>
        </w:rPr>
        <w:t xml:space="preserve"> </w:t>
      </w:r>
      <w:r>
        <w:rPr>
          <w:rFonts w:ascii="Consolas" w:hAnsi="Consolas" w:cs="Consolas"/>
          <w:color w:val="6A3E3E"/>
          <w:sz w:val="16"/>
          <w:szCs w:val="16"/>
          <w:lang w:val="en-IN"/>
        </w:rPr>
        <w:t>op</w:t>
      </w:r>
      <w:r>
        <w:rPr>
          <w:rFonts w:ascii="Consolas" w:hAnsi="Consolas" w:cs="Consolas"/>
          <w:color w:val="000000"/>
          <w:sz w:val="16"/>
          <w:szCs w:val="16"/>
          <w:lang w:val="en-IN"/>
        </w:rPr>
        <w:t xml:space="preserve"> = </w:t>
      </w:r>
      <w:r>
        <w:rPr>
          <w:rFonts w:ascii="Consolas" w:hAnsi="Consolas" w:cs="Consolas"/>
          <w:color w:val="2A00FF"/>
          <w:sz w:val="16"/>
          <w:szCs w:val="16"/>
          <w:lang w:val="en-IN"/>
        </w:rPr>
        <w:t>""</w:t>
      </w:r>
      <w:r>
        <w:rPr>
          <w:rFonts w:ascii="Consolas" w:hAnsi="Consolas" w:cs="Consolas"/>
          <w:color w:val="000000"/>
          <w:sz w:val="16"/>
          <w:szCs w:val="16"/>
          <w:lang w:val="en-IN"/>
        </w:rPr>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Iterator&lt;Character&gt; </w:t>
      </w:r>
      <w:r>
        <w:rPr>
          <w:rFonts w:ascii="Consolas" w:hAnsi="Consolas" w:cs="Consolas"/>
          <w:color w:val="6A3E3E"/>
          <w:sz w:val="16"/>
          <w:szCs w:val="16"/>
          <w:lang w:val="en-IN"/>
        </w:rPr>
        <w:t>it</w:t>
      </w:r>
      <w:r>
        <w:rPr>
          <w:rFonts w:ascii="Consolas" w:hAnsi="Consolas" w:cs="Consolas"/>
          <w:color w:val="000000"/>
          <w:sz w:val="16"/>
          <w:szCs w:val="16"/>
          <w:lang w:val="en-IN"/>
        </w:rPr>
        <w:t xml:space="preserve"> = </w:t>
      </w:r>
      <w:proofErr w:type="spellStart"/>
      <w:proofErr w:type="gramStart"/>
      <w:r>
        <w:rPr>
          <w:rFonts w:ascii="Consolas" w:hAnsi="Consolas" w:cs="Consolas"/>
          <w:color w:val="6A3E3E"/>
          <w:sz w:val="16"/>
          <w:szCs w:val="16"/>
          <w:lang w:val="en-IN"/>
        </w:rPr>
        <w:t>s</w:t>
      </w:r>
      <w:r>
        <w:rPr>
          <w:rFonts w:ascii="Consolas" w:hAnsi="Consolas" w:cs="Consolas"/>
          <w:color w:val="000000"/>
          <w:sz w:val="16"/>
          <w:szCs w:val="16"/>
          <w:lang w:val="en-IN"/>
        </w:rPr>
        <w:t>.iterator</w:t>
      </w:r>
      <w:proofErr w:type="spellEnd"/>
      <w:r>
        <w:rPr>
          <w:rFonts w:ascii="Consolas" w:hAnsi="Consolas" w:cs="Consolas"/>
          <w:color w:val="000000"/>
          <w:sz w:val="16"/>
          <w:szCs w:val="16"/>
          <w:lang w:val="en-IN"/>
        </w:rPr>
        <w:t>(</w:t>
      </w:r>
      <w:proofErr w:type="gramEnd"/>
      <w:r>
        <w:rPr>
          <w:rFonts w:ascii="Consolas" w:hAnsi="Consolas" w:cs="Consolas"/>
          <w:color w:val="000000"/>
          <w:sz w:val="16"/>
          <w:szCs w:val="16"/>
          <w:lang w:val="en-IN"/>
        </w:rPr>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while</w:t>
      </w:r>
      <w:r>
        <w:rPr>
          <w:rFonts w:ascii="Consolas" w:hAnsi="Consolas" w:cs="Consolas"/>
          <w:color w:val="000000"/>
          <w:sz w:val="16"/>
          <w:szCs w:val="16"/>
          <w:lang w:val="en-IN"/>
        </w:rPr>
        <w:t>(</w:t>
      </w:r>
      <w:proofErr w:type="spellStart"/>
      <w:proofErr w:type="gramEnd"/>
      <w:r>
        <w:rPr>
          <w:rFonts w:ascii="Consolas" w:hAnsi="Consolas" w:cs="Consolas"/>
          <w:color w:val="6A3E3E"/>
          <w:sz w:val="16"/>
          <w:szCs w:val="16"/>
          <w:lang w:val="en-IN"/>
        </w:rPr>
        <w:t>it</w:t>
      </w:r>
      <w:r>
        <w:rPr>
          <w:rFonts w:ascii="Consolas" w:hAnsi="Consolas" w:cs="Consolas"/>
          <w:color w:val="000000"/>
          <w:sz w:val="16"/>
          <w:szCs w:val="16"/>
          <w:lang w:val="en-IN"/>
        </w:rPr>
        <w:t>.hasNext</w:t>
      </w:r>
      <w:proofErr w:type="spellEnd"/>
      <w:r>
        <w:rPr>
          <w:rFonts w:ascii="Consolas" w:hAnsi="Consolas" w:cs="Consolas"/>
          <w:color w:val="000000"/>
          <w:sz w:val="16"/>
          <w:szCs w:val="16"/>
          <w:lang w:val="en-IN"/>
        </w:rPr>
        <w:t>()) {</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op</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op</w:t>
      </w:r>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it</w:t>
      </w:r>
      <w:r>
        <w:rPr>
          <w:rFonts w:ascii="Consolas" w:hAnsi="Consolas" w:cs="Consolas"/>
          <w:color w:val="000000"/>
          <w:sz w:val="16"/>
          <w:szCs w:val="16"/>
          <w:lang w:val="en-IN"/>
        </w:rPr>
        <w:t>.next</w:t>
      </w:r>
      <w:proofErr w:type="spellEnd"/>
      <w:r>
        <w:rPr>
          <w:rFonts w:ascii="Consolas" w:hAnsi="Consolas" w:cs="Consolas"/>
          <w:color w:val="000000"/>
          <w:sz w:val="16"/>
          <w:szCs w:val="16"/>
          <w:lang w:val="en-IN"/>
        </w:rPr>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7907B8" w:rsidRDefault="007907B8" w:rsidP="007907B8">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op</w:t>
      </w:r>
      <w:r>
        <w:rPr>
          <w:rFonts w:ascii="Consolas" w:hAnsi="Consolas" w:cs="Consolas"/>
          <w:color w:val="000000"/>
          <w:sz w:val="16"/>
          <w:szCs w:val="16"/>
          <w:lang w:val="en-IN"/>
        </w:rPr>
        <w:t>);</w:t>
      </w:r>
    </w:p>
    <w:p w:rsidR="007907B8" w:rsidRDefault="007907B8" w:rsidP="007907B8">
      <w:pPr>
        <w:pStyle w:val="ListParagraph"/>
        <w:ind w:left="795"/>
        <w:rPr>
          <w:rFonts w:ascii="Consolas" w:hAnsi="Consolas" w:cs="Consolas"/>
          <w:color w:val="000000"/>
          <w:sz w:val="16"/>
          <w:szCs w:val="16"/>
          <w:lang w:val="en-IN"/>
        </w:rPr>
      </w:pPr>
      <w:r>
        <w:rPr>
          <w:rFonts w:ascii="Consolas" w:hAnsi="Consolas" w:cs="Consolas"/>
          <w:color w:val="000000"/>
          <w:sz w:val="16"/>
          <w:szCs w:val="16"/>
          <w:lang w:val="en-IN"/>
        </w:rPr>
        <w:tab/>
        <w:t>}</w:t>
      </w:r>
    </w:p>
    <w:p w:rsidR="007907B8" w:rsidRDefault="00FC3499" w:rsidP="007907B8">
      <w:pPr>
        <w:pStyle w:val="ListParagraph"/>
        <w:numPr>
          <w:ilvl w:val="0"/>
          <w:numId w:val="39"/>
        </w:numPr>
      </w:pPr>
      <w:r>
        <w:t>WAP to remove junk or special character from string</w:t>
      </w:r>
    </w:p>
    <w:p w:rsidR="00FC3499" w:rsidRDefault="00FC3499" w:rsidP="00FC3499">
      <w:pPr>
        <w:pStyle w:val="ListParagraph"/>
      </w:pPr>
      <w:r>
        <w:t>Code –</w:t>
      </w:r>
    </w:p>
    <w:p w:rsidR="00FC3499" w:rsidRDefault="00FC3499" w:rsidP="00FC3499">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remove(String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FC3499" w:rsidRDefault="00FC3499" w:rsidP="00FC3499">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input</w:t>
      </w:r>
      <w:proofErr w:type="gramEnd"/>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.replaceAll</w:t>
      </w:r>
      <w:proofErr w:type="spellEnd"/>
      <w:r>
        <w:rPr>
          <w:rFonts w:ascii="Consolas" w:hAnsi="Consolas" w:cs="Consolas"/>
          <w:color w:val="000000"/>
          <w:sz w:val="16"/>
          <w:szCs w:val="16"/>
          <w:lang w:val="en-IN"/>
        </w:rPr>
        <w:t>(</w:t>
      </w:r>
      <w:r>
        <w:rPr>
          <w:rFonts w:ascii="Consolas" w:hAnsi="Consolas" w:cs="Consolas"/>
          <w:color w:val="2A00FF"/>
          <w:sz w:val="16"/>
          <w:szCs w:val="16"/>
          <w:lang w:val="en-IN"/>
        </w:rPr>
        <w:t>"[^a-zA-Z0-9]"</w:t>
      </w:r>
      <w:r>
        <w:rPr>
          <w:rFonts w:ascii="Consolas" w:hAnsi="Consolas" w:cs="Consolas"/>
          <w:color w:val="000000"/>
          <w:sz w:val="16"/>
          <w:szCs w:val="16"/>
          <w:lang w:val="en-IN"/>
        </w:rPr>
        <w:t xml:space="preserve">, </w:t>
      </w:r>
      <w:r>
        <w:rPr>
          <w:rFonts w:ascii="Consolas" w:hAnsi="Consolas" w:cs="Consolas"/>
          <w:color w:val="2A00FF"/>
          <w:sz w:val="16"/>
          <w:szCs w:val="16"/>
          <w:lang w:val="en-IN"/>
        </w:rPr>
        <w:t>""</w:t>
      </w:r>
      <w:r>
        <w:rPr>
          <w:rFonts w:ascii="Consolas" w:hAnsi="Consolas" w:cs="Consolas"/>
          <w:color w:val="000000"/>
          <w:sz w:val="16"/>
          <w:szCs w:val="16"/>
          <w:lang w:val="en-IN"/>
        </w:rPr>
        <w:t>);</w:t>
      </w:r>
    </w:p>
    <w:p w:rsidR="00FC3499" w:rsidRDefault="00FC3499" w:rsidP="00FC3499">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6A3E3E"/>
          <w:sz w:val="16"/>
          <w:szCs w:val="16"/>
          <w:lang w:val="en-IN"/>
        </w:rPr>
        <w:t>input</w:t>
      </w:r>
      <w:r>
        <w:rPr>
          <w:rFonts w:ascii="Consolas" w:hAnsi="Consolas" w:cs="Consolas"/>
          <w:color w:val="000000"/>
          <w:sz w:val="16"/>
          <w:szCs w:val="16"/>
          <w:lang w:val="en-IN"/>
        </w:rPr>
        <w:t>);</w:t>
      </w:r>
    </w:p>
    <w:p w:rsidR="00FC3499" w:rsidRDefault="00FC3499" w:rsidP="00FC3499">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FC3499" w:rsidRDefault="00FC3499" w:rsidP="00FC3499">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main(String[] </w:t>
      </w:r>
      <w:proofErr w:type="spellStart"/>
      <w:r>
        <w:rPr>
          <w:rFonts w:ascii="Consolas" w:hAnsi="Consolas" w:cs="Consolas"/>
          <w:color w:val="6A3E3E"/>
          <w:sz w:val="16"/>
          <w:szCs w:val="16"/>
          <w:lang w:val="en-IN"/>
        </w:rPr>
        <w:t>args</w:t>
      </w:r>
      <w:proofErr w:type="spellEnd"/>
      <w:r>
        <w:rPr>
          <w:rFonts w:ascii="Consolas" w:hAnsi="Consolas" w:cs="Consolas"/>
          <w:color w:val="000000"/>
          <w:sz w:val="16"/>
          <w:szCs w:val="16"/>
          <w:lang w:val="en-IN"/>
        </w:rPr>
        <w:t>) {</w:t>
      </w:r>
    </w:p>
    <w:p w:rsidR="00FC3499" w:rsidRDefault="00FC3499" w:rsidP="00FC3499">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r>
        <w:rPr>
          <w:rFonts w:ascii="Consolas" w:hAnsi="Consolas" w:cs="Consolas"/>
          <w:color w:val="000000"/>
          <w:sz w:val="16"/>
          <w:szCs w:val="16"/>
          <w:lang w:val="en-IN"/>
        </w:rPr>
        <w:t>RemoveJunkOrSpecial</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obj</w:t>
      </w:r>
      <w:proofErr w:type="spellEnd"/>
      <w:r>
        <w:rPr>
          <w:rFonts w:ascii="Consolas" w:hAnsi="Consolas" w:cs="Consolas"/>
          <w:color w:val="000000"/>
          <w:sz w:val="16"/>
          <w:szCs w:val="16"/>
          <w:lang w:val="en-IN"/>
        </w:rPr>
        <w:t xml:space="preserve"> = </w:t>
      </w:r>
      <w:r>
        <w:rPr>
          <w:rFonts w:ascii="Consolas" w:hAnsi="Consolas" w:cs="Consolas"/>
          <w:b/>
          <w:bCs/>
          <w:color w:val="7F0055"/>
          <w:sz w:val="16"/>
          <w:szCs w:val="16"/>
          <w:lang w:val="en-IN"/>
        </w:rPr>
        <w:t>new</w:t>
      </w:r>
      <w:r>
        <w:rPr>
          <w:rFonts w:ascii="Consolas" w:hAnsi="Consolas" w:cs="Consolas"/>
          <w:color w:val="000000"/>
          <w:sz w:val="16"/>
          <w:szCs w:val="16"/>
          <w:lang w:val="en-IN"/>
        </w:rPr>
        <w:t xml:space="preserve"> </w:t>
      </w:r>
      <w:proofErr w:type="spellStart"/>
      <w:proofErr w:type="gramStart"/>
      <w:r>
        <w:rPr>
          <w:rFonts w:ascii="Consolas" w:hAnsi="Consolas" w:cs="Consolas"/>
          <w:color w:val="000000"/>
          <w:sz w:val="16"/>
          <w:szCs w:val="16"/>
          <w:lang w:val="en-IN"/>
        </w:rPr>
        <w:t>RemoveJunkOrSpecial</w:t>
      </w:r>
      <w:proofErr w:type="spellEnd"/>
      <w:r>
        <w:rPr>
          <w:rFonts w:ascii="Consolas" w:hAnsi="Consolas" w:cs="Consolas"/>
          <w:color w:val="000000"/>
          <w:sz w:val="16"/>
          <w:szCs w:val="16"/>
          <w:lang w:val="en-IN"/>
        </w:rPr>
        <w:t>(</w:t>
      </w:r>
      <w:proofErr w:type="gramEnd"/>
      <w:r>
        <w:rPr>
          <w:rFonts w:ascii="Consolas" w:hAnsi="Consolas" w:cs="Consolas"/>
          <w:color w:val="000000"/>
          <w:sz w:val="16"/>
          <w:szCs w:val="16"/>
          <w:lang w:val="en-IN"/>
        </w:rPr>
        <w:t>);</w:t>
      </w:r>
    </w:p>
    <w:p w:rsidR="00FC3499" w:rsidRDefault="00FC3499" w:rsidP="00FC3499">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6A3E3E"/>
          <w:sz w:val="16"/>
          <w:szCs w:val="16"/>
          <w:lang w:val="en-IN"/>
        </w:rPr>
        <w:t>obj</w:t>
      </w:r>
      <w:r>
        <w:rPr>
          <w:rFonts w:ascii="Consolas" w:hAnsi="Consolas" w:cs="Consolas"/>
          <w:color w:val="000000"/>
          <w:sz w:val="16"/>
          <w:szCs w:val="16"/>
          <w:lang w:val="en-IN"/>
        </w:rPr>
        <w:t>.remove</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w:t>
      </w:r>
      <w:proofErr w:type="spellStart"/>
      <w:r>
        <w:rPr>
          <w:rFonts w:ascii="Consolas" w:hAnsi="Consolas" w:cs="Consolas"/>
          <w:color w:val="2A00FF"/>
          <w:sz w:val="16"/>
          <w:szCs w:val="16"/>
          <w:lang w:val="en-IN"/>
        </w:rPr>
        <w:t>souniSOUNI</w:t>
      </w:r>
      <w:proofErr w:type="spellEnd"/>
      <w:r>
        <w:rPr>
          <w:rFonts w:ascii="Consolas" w:hAnsi="Consolas" w:cs="Consolas"/>
          <w:color w:val="2A00FF"/>
          <w:sz w:val="16"/>
          <w:szCs w:val="16"/>
          <w:lang w:val="en-IN"/>
        </w:rPr>
        <w:t>######"</w:t>
      </w:r>
      <w:r>
        <w:rPr>
          <w:rFonts w:ascii="Consolas" w:hAnsi="Consolas" w:cs="Consolas"/>
          <w:color w:val="000000"/>
          <w:sz w:val="16"/>
          <w:szCs w:val="16"/>
          <w:lang w:val="en-IN"/>
        </w:rPr>
        <w:t>);</w:t>
      </w:r>
    </w:p>
    <w:p w:rsidR="00FC3499" w:rsidRDefault="00FC3499" w:rsidP="00FC3499">
      <w:pPr>
        <w:pStyle w:val="ListParagraph"/>
        <w:rPr>
          <w:rFonts w:ascii="Consolas" w:hAnsi="Consolas" w:cs="Consolas"/>
          <w:color w:val="000000"/>
          <w:sz w:val="16"/>
          <w:szCs w:val="16"/>
          <w:lang w:val="en-IN"/>
        </w:rPr>
      </w:pPr>
      <w:r>
        <w:rPr>
          <w:rFonts w:ascii="Consolas" w:hAnsi="Consolas" w:cs="Consolas"/>
          <w:color w:val="000000"/>
          <w:sz w:val="16"/>
          <w:szCs w:val="16"/>
          <w:lang w:val="en-IN"/>
        </w:rPr>
        <w:tab/>
        <w:t>}</w:t>
      </w:r>
    </w:p>
    <w:p w:rsidR="009B38A1" w:rsidRDefault="003B7482" w:rsidP="009B38A1">
      <w:pPr>
        <w:pStyle w:val="ListParagraph"/>
        <w:numPr>
          <w:ilvl w:val="0"/>
          <w:numId w:val="39"/>
        </w:numPr>
      </w:pPr>
      <w:r>
        <w:t>WAP to reverse a number.</w:t>
      </w:r>
    </w:p>
    <w:p w:rsidR="003B7482" w:rsidRDefault="003B7482" w:rsidP="003B7482">
      <w:pPr>
        <w:pStyle w:val="ListParagraph"/>
      </w:pPr>
      <w:r>
        <w:t xml:space="preserve">Code – </w:t>
      </w:r>
    </w:p>
    <w:p w:rsidR="003B7482" w:rsidRDefault="003B7482" w:rsidP="003B7482">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long</w:t>
      </w:r>
      <w:r>
        <w:rPr>
          <w:rFonts w:ascii="Consolas" w:hAnsi="Consolas" w:cs="Consolas"/>
          <w:color w:val="000000"/>
          <w:sz w:val="16"/>
          <w:szCs w:val="16"/>
          <w:lang w:val="en-IN"/>
        </w:rPr>
        <w:t xml:space="preserve"> reverse(</w:t>
      </w:r>
      <w:r>
        <w:rPr>
          <w:rFonts w:ascii="Consolas" w:hAnsi="Consolas" w:cs="Consolas"/>
          <w:b/>
          <w:bCs/>
          <w:color w:val="7F0055"/>
          <w:sz w:val="16"/>
          <w:szCs w:val="16"/>
          <w:lang w:val="en-IN"/>
        </w:rPr>
        <w:t>long</w:t>
      </w:r>
      <w:r>
        <w:rPr>
          <w:rFonts w:ascii="Consolas" w:hAnsi="Consolas" w:cs="Consolas"/>
          <w:color w:val="000000"/>
          <w:sz w:val="16"/>
          <w:szCs w:val="16"/>
          <w:lang w:val="en-IN"/>
        </w:rPr>
        <w:t xml:space="preserve"> </w:t>
      </w:r>
      <w:r>
        <w:rPr>
          <w:rFonts w:ascii="Consolas" w:hAnsi="Consolas" w:cs="Consolas"/>
          <w:color w:val="6A3E3E"/>
          <w:sz w:val="16"/>
          <w:szCs w:val="16"/>
          <w:lang w:val="en-IN"/>
        </w:rPr>
        <w:t>number</w:t>
      </w:r>
      <w:r>
        <w:rPr>
          <w:rFonts w:ascii="Consolas" w:hAnsi="Consolas" w:cs="Consolas"/>
          <w:color w:val="000000"/>
          <w:sz w:val="16"/>
          <w:szCs w:val="16"/>
          <w:lang w:val="en-IN"/>
        </w:rPr>
        <w:t>) {</w:t>
      </w:r>
    </w:p>
    <w:p w:rsidR="003B7482" w:rsidRDefault="003B7482" w:rsidP="003B748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long</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reverse</w:t>
      </w:r>
      <w:r>
        <w:rPr>
          <w:rFonts w:ascii="Consolas" w:hAnsi="Consolas" w:cs="Consolas"/>
          <w:color w:val="000000"/>
          <w:sz w:val="16"/>
          <w:szCs w:val="16"/>
          <w:lang w:val="en-IN"/>
        </w:rPr>
        <w:t xml:space="preserve"> = 0;</w:t>
      </w:r>
    </w:p>
    <w:p w:rsidR="003B7482" w:rsidRDefault="003B7482" w:rsidP="003B7482">
      <w:pPr>
        <w:autoSpaceDE w:val="0"/>
        <w:autoSpaceDN w:val="0"/>
        <w:adjustRightInd w:val="0"/>
        <w:spacing w:after="0" w:line="240" w:lineRule="auto"/>
        <w:rPr>
          <w:rFonts w:ascii="Consolas" w:hAnsi="Consolas" w:cs="Consolas"/>
          <w:sz w:val="16"/>
          <w:szCs w:val="16"/>
          <w:lang w:val="en-IN"/>
        </w:rPr>
      </w:pPr>
    </w:p>
    <w:p w:rsidR="003B7482" w:rsidRDefault="003B7482" w:rsidP="003B748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while</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number</w:t>
      </w:r>
      <w:r>
        <w:rPr>
          <w:rFonts w:ascii="Consolas" w:hAnsi="Consolas" w:cs="Consolas"/>
          <w:color w:val="000000"/>
          <w:sz w:val="16"/>
          <w:szCs w:val="16"/>
          <w:lang w:val="en-IN"/>
        </w:rPr>
        <w:t xml:space="preserve"> != 0) {</w:t>
      </w:r>
    </w:p>
    <w:p w:rsidR="003B7482" w:rsidRDefault="003B7482" w:rsidP="003B748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reverse</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reverse</w:t>
      </w:r>
      <w:r>
        <w:rPr>
          <w:rFonts w:ascii="Consolas" w:hAnsi="Consolas" w:cs="Consolas"/>
          <w:color w:val="000000"/>
          <w:sz w:val="16"/>
          <w:szCs w:val="16"/>
          <w:lang w:val="en-IN"/>
        </w:rPr>
        <w:t xml:space="preserve"> * 10 + </w:t>
      </w:r>
      <w:r>
        <w:rPr>
          <w:rFonts w:ascii="Consolas" w:hAnsi="Consolas" w:cs="Consolas"/>
          <w:color w:val="6A3E3E"/>
          <w:sz w:val="16"/>
          <w:szCs w:val="16"/>
          <w:lang w:val="en-IN"/>
        </w:rPr>
        <w:t>number</w:t>
      </w:r>
      <w:r>
        <w:rPr>
          <w:rFonts w:ascii="Consolas" w:hAnsi="Consolas" w:cs="Consolas"/>
          <w:color w:val="000000"/>
          <w:sz w:val="16"/>
          <w:szCs w:val="16"/>
          <w:lang w:val="en-IN"/>
        </w:rPr>
        <w:t xml:space="preserve"> % 10;</w:t>
      </w:r>
    </w:p>
    <w:p w:rsidR="003B7482" w:rsidRDefault="003B7482" w:rsidP="003B748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number</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number</w:t>
      </w:r>
      <w:r>
        <w:rPr>
          <w:rFonts w:ascii="Consolas" w:hAnsi="Consolas" w:cs="Consolas"/>
          <w:color w:val="000000"/>
          <w:sz w:val="16"/>
          <w:szCs w:val="16"/>
          <w:lang w:val="en-IN"/>
        </w:rPr>
        <w:t xml:space="preserve"> / 10;</w:t>
      </w:r>
    </w:p>
    <w:p w:rsidR="003B7482" w:rsidRDefault="003B7482" w:rsidP="003B748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3B7482" w:rsidRDefault="003B7482" w:rsidP="003B7482">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lastRenderedPageBreak/>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return</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reverse</w:t>
      </w:r>
      <w:r>
        <w:rPr>
          <w:rFonts w:ascii="Consolas" w:hAnsi="Consolas" w:cs="Consolas"/>
          <w:color w:val="000000"/>
          <w:sz w:val="16"/>
          <w:szCs w:val="16"/>
          <w:lang w:val="en-IN"/>
        </w:rPr>
        <w:t>;</w:t>
      </w:r>
    </w:p>
    <w:p w:rsidR="003B7482" w:rsidRDefault="003B7482" w:rsidP="003B7482">
      <w:pPr>
        <w:pStyle w:val="ListParagraph"/>
        <w:rPr>
          <w:rFonts w:ascii="Consolas" w:hAnsi="Consolas" w:cs="Consolas"/>
          <w:color w:val="000000"/>
          <w:sz w:val="16"/>
          <w:szCs w:val="16"/>
          <w:lang w:val="en-IN"/>
        </w:rPr>
      </w:pPr>
      <w:r>
        <w:rPr>
          <w:rFonts w:ascii="Consolas" w:hAnsi="Consolas" w:cs="Consolas"/>
          <w:color w:val="000000"/>
          <w:sz w:val="16"/>
          <w:szCs w:val="16"/>
          <w:lang w:val="en-IN"/>
        </w:rPr>
        <w:tab/>
        <w:t>}</w:t>
      </w:r>
    </w:p>
    <w:p w:rsidR="003B7482" w:rsidRDefault="00A52A67" w:rsidP="00DC0315">
      <w:pPr>
        <w:pStyle w:val="ListParagraph"/>
        <w:numPr>
          <w:ilvl w:val="0"/>
          <w:numId w:val="39"/>
        </w:numPr>
      </w:pPr>
      <w:r>
        <w:t>WAP to swap number</w:t>
      </w:r>
    </w:p>
    <w:p w:rsidR="00A52A67" w:rsidRDefault="00A52A67" w:rsidP="00A52A67">
      <w:pPr>
        <w:pStyle w:val="ListParagraph"/>
      </w:pPr>
      <w:r>
        <w:t xml:space="preserve">Code – </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3F7F5F"/>
          <w:sz w:val="16"/>
          <w:szCs w:val="16"/>
          <w:lang w:val="en-IN"/>
        </w:rPr>
        <w:t xml:space="preserve">// swap without third </w:t>
      </w:r>
      <w:proofErr w:type="spellStart"/>
      <w:r>
        <w:rPr>
          <w:rFonts w:ascii="Consolas" w:hAnsi="Consolas" w:cs="Consolas"/>
          <w:color w:val="3F7F5F"/>
          <w:sz w:val="16"/>
          <w:szCs w:val="16"/>
          <w:u w:val="single"/>
          <w:lang w:val="en-IN"/>
        </w:rPr>
        <w:t>veriable</w:t>
      </w:r>
      <w:proofErr w:type="spellEnd"/>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swap(</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first</w:t>
      </w:r>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second</w:t>
      </w:r>
      <w:r>
        <w:rPr>
          <w:rFonts w:ascii="Consolas" w:hAnsi="Consolas" w:cs="Consolas"/>
          <w:color w:val="000000"/>
          <w:sz w:val="16"/>
          <w:szCs w:val="16"/>
          <w:lang w:val="en-IN"/>
        </w:rPr>
        <w:t>) {</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"Before swapping first number is:- "</w:t>
      </w:r>
      <w:r>
        <w:rPr>
          <w:rFonts w:ascii="Consolas" w:hAnsi="Consolas" w:cs="Consolas"/>
          <w:color w:val="000000"/>
          <w:sz w:val="16"/>
          <w:szCs w:val="16"/>
          <w:lang w:val="en-IN"/>
        </w:rPr>
        <w:t>+</w:t>
      </w:r>
      <w:r>
        <w:rPr>
          <w:rFonts w:ascii="Consolas" w:hAnsi="Consolas" w:cs="Consolas"/>
          <w:color w:val="6A3E3E"/>
          <w:sz w:val="16"/>
          <w:szCs w:val="16"/>
          <w:lang w:val="en-IN"/>
        </w:rPr>
        <w:t>first</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"Before swapping second number is:- "</w:t>
      </w:r>
      <w:r>
        <w:rPr>
          <w:rFonts w:ascii="Consolas" w:hAnsi="Consolas" w:cs="Consolas"/>
          <w:color w:val="000000"/>
          <w:sz w:val="16"/>
          <w:szCs w:val="16"/>
          <w:lang w:val="en-IN"/>
        </w:rPr>
        <w:t>+</w:t>
      </w:r>
      <w:r>
        <w:rPr>
          <w:rFonts w:ascii="Consolas" w:hAnsi="Consolas" w:cs="Consolas"/>
          <w:color w:val="6A3E3E"/>
          <w:sz w:val="16"/>
          <w:szCs w:val="16"/>
          <w:lang w:val="en-IN"/>
        </w:rPr>
        <w:t>second</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first</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first</w:t>
      </w:r>
      <w:r>
        <w:rPr>
          <w:rFonts w:ascii="Consolas" w:hAnsi="Consolas" w:cs="Consolas"/>
          <w:color w:val="000000"/>
          <w:sz w:val="16"/>
          <w:szCs w:val="16"/>
          <w:lang w:val="en-IN"/>
        </w:rPr>
        <w:t xml:space="preserve"> + </w:t>
      </w:r>
      <w:r>
        <w:rPr>
          <w:rFonts w:ascii="Consolas" w:hAnsi="Consolas" w:cs="Consolas"/>
          <w:color w:val="6A3E3E"/>
          <w:sz w:val="16"/>
          <w:szCs w:val="16"/>
          <w:lang w:val="en-IN"/>
        </w:rPr>
        <w:t>second</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second</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first</w:t>
      </w:r>
      <w:r>
        <w:rPr>
          <w:rFonts w:ascii="Consolas" w:hAnsi="Consolas" w:cs="Consolas"/>
          <w:color w:val="000000"/>
          <w:sz w:val="16"/>
          <w:szCs w:val="16"/>
          <w:lang w:val="en-IN"/>
        </w:rPr>
        <w:t xml:space="preserve"> - </w:t>
      </w:r>
      <w:r>
        <w:rPr>
          <w:rFonts w:ascii="Consolas" w:hAnsi="Consolas" w:cs="Consolas"/>
          <w:color w:val="6A3E3E"/>
          <w:sz w:val="16"/>
          <w:szCs w:val="16"/>
          <w:lang w:val="en-IN"/>
        </w:rPr>
        <w:t>second</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first</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first</w:t>
      </w:r>
      <w:r>
        <w:rPr>
          <w:rFonts w:ascii="Consolas" w:hAnsi="Consolas" w:cs="Consolas"/>
          <w:color w:val="000000"/>
          <w:sz w:val="16"/>
          <w:szCs w:val="16"/>
          <w:lang w:val="en-IN"/>
        </w:rPr>
        <w:t xml:space="preserve"> - </w:t>
      </w:r>
      <w:r>
        <w:rPr>
          <w:rFonts w:ascii="Consolas" w:hAnsi="Consolas" w:cs="Consolas"/>
          <w:color w:val="6A3E3E"/>
          <w:sz w:val="16"/>
          <w:szCs w:val="16"/>
          <w:lang w:val="en-IN"/>
        </w:rPr>
        <w:t>second</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"After swapping first number is:- "</w:t>
      </w:r>
      <w:r>
        <w:rPr>
          <w:rFonts w:ascii="Consolas" w:hAnsi="Consolas" w:cs="Consolas"/>
          <w:color w:val="000000"/>
          <w:sz w:val="16"/>
          <w:szCs w:val="16"/>
          <w:lang w:val="en-IN"/>
        </w:rPr>
        <w:t>+</w:t>
      </w:r>
      <w:r>
        <w:rPr>
          <w:rFonts w:ascii="Consolas" w:hAnsi="Consolas" w:cs="Consolas"/>
          <w:color w:val="6A3E3E"/>
          <w:sz w:val="16"/>
          <w:szCs w:val="16"/>
          <w:lang w:val="en-IN"/>
        </w:rPr>
        <w:t>first</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"After swapping first number is:- "</w:t>
      </w:r>
      <w:r>
        <w:rPr>
          <w:rFonts w:ascii="Consolas" w:hAnsi="Consolas" w:cs="Consolas"/>
          <w:color w:val="000000"/>
          <w:sz w:val="16"/>
          <w:szCs w:val="16"/>
          <w:lang w:val="en-IN"/>
        </w:rPr>
        <w:t>+</w:t>
      </w:r>
      <w:r>
        <w:rPr>
          <w:rFonts w:ascii="Consolas" w:hAnsi="Consolas" w:cs="Consolas"/>
          <w:color w:val="6A3E3E"/>
          <w:sz w:val="16"/>
          <w:szCs w:val="16"/>
          <w:lang w:val="en-IN"/>
        </w:rPr>
        <w:t>second</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3F7F5F"/>
          <w:sz w:val="16"/>
          <w:szCs w:val="16"/>
          <w:lang w:val="en-IN"/>
        </w:rPr>
        <w:t xml:space="preserve">// swap with third </w:t>
      </w:r>
      <w:proofErr w:type="spellStart"/>
      <w:r>
        <w:rPr>
          <w:rFonts w:ascii="Consolas" w:hAnsi="Consolas" w:cs="Consolas"/>
          <w:color w:val="3F7F5F"/>
          <w:sz w:val="16"/>
          <w:szCs w:val="16"/>
          <w:u w:val="single"/>
          <w:lang w:val="en-IN"/>
        </w:rPr>
        <w:t>veriable</w:t>
      </w:r>
      <w:proofErr w:type="spellEnd"/>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swap1(</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first</w:t>
      </w:r>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second</w:t>
      </w:r>
      <w:r>
        <w:rPr>
          <w:rFonts w:ascii="Consolas" w:hAnsi="Consolas" w:cs="Consolas"/>
          <w:color w:val="000000"/>
          <w:sz w:val="16"/>
          <w:szCs w:val="16"/>
          <w:lang w:val="en-IN"/>
        </w:rPr>
        <w:t>) {</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"Before swapping first number is:- "</w:t>
      </w:r>
      <w:r>
        <w:rPr>
          <w:rFonts w:ascii="Consolas" w:hAnsi="Consolas" w:cs="Consolas"/>
          <w:color w:val="000000"/>
          <w:sz w:val="16"/>
          <w:szCs w:val="16"/>
          <w:lang w:val="en-IN"/>
        </w:rPr>
        <w:t>+</w:t>
      </w:r>
      <w:r>
        <w:rPr>
          <w:rFonts w:ascii="Consolas" w:hAnsi="Consolas" w:cs="Consolas"/>
          <w:color w:val="6A3E3E"/>
          <w:sz w:val="16"/>
          <w:szCs w:val="16"/>
          <w:lang w:val="en-IN"/>
        </w:rPr>
        <w:t>first</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"Before swapping second number is:- "</w:t>
      </w:r>
      <w:r>
        <w:rPr>
          <w:rFonts w:ascii="Consolas" w:hAnsi="Consolas" w:cs="Consolas"/>
          <w:color w:val="000000"/>
          <w:sz w:val="16"/>
          <w:szCs w:val="16"/>
          <w:lang w:val="en-IN"/>
        </w:rPr>
        <w:t>+</w:t>
      </w:r>
      <w:r>
        <w:rPr>
          <w:rFonts w:ascii="Consolas" w:hAnsi="Consolas" w:cs="Consolas"/>
          <w:color w:val="6A3E3E"/>
          <w:sz w:val="16"/>
          <w:szCs w:val="16"/>
          <w:lang w:val="en-IN"/>
        </w:rPr>
        <w:t>second</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temp</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temp</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first</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first</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second</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second</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temp</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"After swapping first number is:- "</w:t>
      </w:r>
      <w:r>
        <w:rPr>
          <w:rFonts w:ascii="Consolas" w:hAnsi="Consolas" w:cs="Consolas"/>
          <w:color w:val="000000"/>
          <w:sz w:val="16"/>
          <w:szCs w:val="16"/>
          <w:lang w:val="en-IN"/>
        </w:rPr>
        <w:t>+</w:t>
      </w:r>
      <w:r>
        <w:rPr>
          <w:rFonts w:ascii="Consolas" w:hAnsi="Consolas" w:cs="Consolas"/>
          <w:color w:val="6A3E3E"/>
          <w:sz w:val="16"/>
          <w:szCs w:val="16"/>
          <w:lang w:val="en-IN"/>
        </w:rPr>
        <w:t>first</w:t>
      </w:r>
      <w:r>
        <w:rPr>
          <w:rFonts w:ascii="Consolas" w:hAnsi="Consolas" w:cs="Consolas"/>
          <w:color w:val="000000"/>
          <w:sz w:val="16"/>
          <w:szCs w:val="16"/>
          <w:lang w:val="en-IN"/>
        </w:rPr>
        <w:t>);</w:t>
      </w:r>
    </w:p>
    <w:p w:rsidR="00A52A67" w:rsidRDefault="00A52A67" w:rsidP="00A52A67">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"After swapping first number is:- "</w:t>
      </w:r>
      <w:r>
        <w:rPr>
          <w:rFonts w:ascii="Consolas" w:hAnsi="Consolas" w:cs="Consolas"/>
          <w:color w:val="000000"/>
          <w:sz w:val="16"/>
          <w:szCs w:val="16"/>
          <w:lang w:val="en-IN"/>
        </w:rPr>
        <w:t>+</w:t>
      </w:r>
      <w:r>
        <w:rPr>
          <w:rFonts w:ascii="Consolas" w:hAnsi="Consolas" w:cs="Consolas"/>
          <w:color w:val="6A3E3E"/>
          <w:sz w:val="16"/>
          <w:szCs w:val="16"/>
          <w:lang w:val="en-IN"/>
        </w:rPr>
        <w:t>second</w:t>
      </w:r>
      <w:r>
        <w:rPr>
          <w:rFonts w:ascii="Consolas" w:hAnsi="Consolas" w:cs="Consolas"/>
          <w:color w:val="000000"/>
          <w:sz w:val="16"/>
          <w:szCs w:val="16"/>
          <w:lang w:val="en-IN"/>
        </w:rPr>
        <w:t>);</w:t>
      </w:r>
    </w:p>
    <w:p w:rsidR="00A52A67" w:rsidRDefault="00A52A67" w:rsidP="00A52A67">
      <w:pPr>
        <w:pStyle w:val="ListParagraph"/>
        <w:rPr>
          <w:rFonts w:ascii="Consolas" w:hAnsi="Consolas" w:cs="Consolas"/>
          <w:color w:val="000000"/>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A52A67" w:rsidRDefault="00203E1F" w:rsidP="00D965B3">
      <w:pPr>
        <w:pStyle w:val="ListParagraph"/>
        <w:numPr>
          <w:ilvl w:val="0"/>
          <w:numId w:val="39"/>
        </w:numPr>
      </w:pPr>
      <w:r>
        <w:t xml:space="preserve">WAP to swap string </w:t>
      </w:r>
    </w:p>
    <w:p w:rsidR="00203E1F" w:rsidRDefault="00203E1F" w:rsidP="00203E1F">
      <w:pPr>
        <w:pStyle w:val="ListParagraph"/>
      </w:pPr>
      <w:r>
        <w:t xml:space="preserve">Code – </w:t>
      </w:r>
    </w:p>
    <w:p w:rsidR="00203E1F" w:rsidRDefault="00203E1F" w:rsidP="004C6C8B">
      <w:pPr>
        <w:autoSpaceDE w:val="0"/>
        <w:autoSpaceDN w:val="0"/>
        <w:adjustRightInd w:val="0"/>
        <w:spacing w:after="0" w:line="240" w:lineRule="auto"/>
        <w:ind w:left="720"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swap(String </w:t>
      </w:r>
      <w:r>
        <w:rPr>
          <w:rFonts w:ascii="Consolas" w:hAnsi="Consolas" w:cs="Consolas"/>
          <w:color w:val="6A3E3E"/>
          <w:sz w:val="16"/>
          <w:szCs w:val="16"/>
          <w:lang w:val="en-IN"/>
        </w:rPr>
        <w:t>s1</w:t>
      </w:r>
      <w:r>
        <w:rPr>
          <w:rFonts w:ascii="Consolas" w:hAnsi="Consolas" w:cs="Consolas"/>
          <w:color w:val="000000"/>
          <w:sz w:val="16"/>
          <w:szCs w:val="16"/>
          <w:lang w:val="en-IN"/>
        </w:rPr>
        <w:t xml:space="preserve">, String </w:t>
      </w:r>
      <w:r>
        <w:rPr>
          <w:rFonts w:ascii="Consolas" w:hAnsi="Consolas" w:cs="Consolas"/>
          <w:color w:val="6A3E3E"/>
          <w:sz w:val="16"/>
          <w:szCs w:val="16"/>
          <w:lang w:val="en-IN"/>
        </w:rPr>
        <w:t>s2</w:t>
      </w:r>
      <w:r>
        <w:rPr>
          <w:rFonts w:ascii="Consolas" w:hAnsi="Consolas" w:cs="Consolas"/>
          <w:color w:val="000000"/>
          <w:sz w:val="16"/>
          <w:szCs w:val="16"/>
          <w:lang w:val="en-IN"/>
        </w:rPr>
        <w:t>) {</w:t>
      </w:r>
    </w:p>
    <w:p w:rsidR="00203E1F" w:rsidRDefault="00203E1F" w:rsidP="00203E1F">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"Before swapping first string:- "</w:t>
      </w:r>
      <w:r>
        <w:rPr>
          <w:rFonts w:ascii="Consolas" w:hAnsi="Consolas" w:cs="Consolas"/>
          <w:color w:val="000000"/>
          <w:sz w:val="16"/>
          <w:szCs w:val="16"/>
          <w:lang w:val="en-IN"/>
        </w:rPr>
        <w:t>+</w:t>
      </w:r>
      <w:r>
        <w:rPr>
          <w:rFonts w:ascii="Consolas" w:hAnsi="Consolas" w:cs="Consolas"/>
          <w:color w:val="6A3E3E"/>
          <w:sz w:val="16"/>
          <w:szCs w:val="16"/>
          <w:lang w:val="en-IN"/>
        </w:rPr>
        <w:t>s1</w:t>
      </w:r>
      <w:r>
        <w:rPr>
          <w:rFonts w:ascii="Consolas" w:hAnsi="Consolas" w:cs="Consolas"/>
          <w:color w:val="000000"/>
          <w:sz w:val="16"/>
          <w:szCs w:val="16"/>
          <w:lang w:val="en-IN"/>
        </w:rPr>
        <w:t>);</w:t>
      </w:r>
    </w:p>
    <w:p w:rsidR="00203E1F" w:rsidRDefault="00203E1F" w:rsidP="00203E1F">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"Before swapping second string:- "</w:t>
      </w:r>
      <w:r>
        <w:rPr>
          <w:rFonts w:ascii="Consolas" w:hAnsi="Consolas" w:cs="Consolas"/>
          <w:color w:val="000000"/>
          <w:sz w:val="16"/>
          <w:szCs w:val="16"/>
          <w:lang w:val="en-IN"/>
        </w:rPr>
        <w:t>+</w:t>
      </w:r>
      <w:r>
        <w:rPr>
          <w:rFonts w:ascii="Consolas" w:hAnsi="Consolas" w:cs="Consolas"/>
          <w:color w:val="6A3E3E"/>
          <w:sz w:val="16"/>
          <w:szCs w:val="16"/>
          <w:lang w:val="en-IN"/>
        </w:rPr>
        <w:t>s2</w:t>
      </w:r>
      <w:r>
        <w:rPr>
          <w:rFonts w:ascii="Consolas" w:hAnsi="Consolas" w:cs="Consolas"/>
          <w:color w:val="000000"/>
          <w:sz w:val="16"/>
          <w:szCs w:val="16"/>
          <w:lang w:val="en-IN"/>
        </w:rPr>
        <w:t>);</w:t>
      </w:r>
    </w:p>
    <w:p w:rsidR="00203E1F" w:rsidRDefault="00203E1F" w:rsidP="00203E1F">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6A3E3E"/>
          <w:sz w:val="16"/>
          <w:szCs w:val="16"/>
          <w:lang w:val="en-IN"/>
        </w:rPr>
        <w:t>s1</w:t>
      </w:r>
      <w:r>
        <w:rPr>
          <w:rFonts w:ascii="Consolas" w:hAnsi="Consolas" w:cs="Consolas"/>
          <w:color w:val="000000"/>
          <w:sz w:val="16"/>
          <w:szCs w:val="16"/>
          <w:lang w:val="en-IN"/>
        </w:rPr>
        <w:t xml:space="preserve"> = </w:t>
      </w:r>
      <w:r>
        <w:rPr>
          <w:rFonts w:ascii="Consolas" w:hAnsi="Consolas" w:cs="Consolas"/>
          <w:color w:val="6A3E3E"/>
          <w:sz w:val="16"/>
          <w:szCs w:val="16"/>
          <w:lang w:val="en-IN"/>
        </w:rPr>
        <w:t>s1</w:t>
      </w:r>
      <w:r>
        <w:rPr>
          <w:rFonts w:ascii="Consolas" w:hAnsi="Consolas" w:cs="Consolas"/>
          <w:color w:val="000000"/>
          <w:sz w:val="16"/>
          <w:szCs w:val="16"/>
          <w:lang w:val="en-IN"/>
        </w:rPr>
        <w:t>+</w:t>
      </w:r>
      <w:r>
        <w:rPr>
          <w:rFonts w:ascii="Consolas" w:hAnsi="Consolas" w:cs="Consolas"/>
          <w:color w:val="6A3E3E"/>
          <w:sz w:val="16"/>
          <w:szCs w:val="16"/>
          <w:lang w:val="en-IN"/>
        </w:rPr>
        <w:t>s2</w:t>
      </w:r>
      <w:r>
        <w:rPr>
          <w:rFonts w:ascii="Consolas" w:hAnsi="Consolas" w:cs="Consolas"/>
          <w:color w:val="000000"/>
          <w:sz w:val="16"/>
          <w:szCs w:val="16"/>
          <w:lang w:val="en-IN"/>
        </w:rPr>
        <w:t>;</w:t>
      </w:r>
    </w:p>
    <w:p w:rsidR="00203E1F" w:rsidRDefault="00203E1F" w:rsidP="00203E1F">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6A3E3E"/>
          <w:sz w:val="16"/>
          <w:szCs w:val="16"/>
          <w:lang w:val="en-IN"/>
        </w:rPr>
        <w:t>s2</w:t>
      </w:r>
      <w:r>
        <w:rPr>
          <w:rFonts w:ascii="Consolas" w:hAnsi="Consolas" w:cs="Consolas"/>
          <w:color w:val="000000"/>
          <w:sz w:val="16"/>
          <w:szCs w:val="16"/>
          <w:lang w:val="en-IN"/>
        </w:rPr>
        <w:t xml:space="preserve"> = </w:t>
      </w:r>
      <w:proofErr w:type="gramStart"/>
      <w:r>
        <w:rPr>
          <w:rFonts w:ascii="Consolas" w:hAnsi="Consolas" w:cs="Consolas"/>
          <w:color w:val="6A3E3E"/>
          <w:sz w:val="16"/>
          <w:szCs w:val="16"/>
          <w:lang w:val="en-IN"/>
        </w:rPr>
        <w:t>s1</w:t>
      </w:r>
      <w:r>
        <w:rPr>
          <w:rFonts w:ascii="Consolas" w:hAnsi="Consolas" w:cs="Consolas"/>
          <w:color w:val="000000"/>
          <w:sz w:val="16"/>
          <w:szCs w:val="16"/>
          <w:lang w:val="en-IN"/>
        </w:rPr>
        <w:t>.substring(</w:t>
      </w:r>
      <w:proofErr w:type="gramEnd"/>
      <w:r>
        <w:rPr>
          <w:rFonts w:ascii="Consolas" w:hAnsi="Consolas" w:cs="Consolas"/>
          <w:color w:val="000000"/>
          <w:sz w:val="16"/>
          <w:szCs w:val="16"/>
          <w:lang w:val="en-IN"/>
        </w:rPr>
        <w:t>0,</w:t>
      </w:r>
      <w:r>
        <w:rPr>
          <w:rFonts w:ascii="Consolas" w:hAnsi="Consolas" w:cs="Consolas"/>
          <w:color w:val="6A3E3E"/>
          <w:sz w:val="16"/>
          <w:szCs w:val="16"/>
          <w:lang w:val="en-IN"/>
        </w:rPr>
        <w:t>s1</w:t>
      </w:r>
      <w:r>
        <w:rPr>
          <w:rFonts w:ascii="Consolas" w:hAnsi="Consolas" w:cs="Consolas"/>
          <w:color w:val="000000"/>
          <w:sz w:val="16"/>
          <w:szCs w:val="16"/>
          <w:lang w:val="en-IN"/>
        </w:rPr>
        <w:t>.length()-</w:t>
      </w:r>
      <w:r>
        <w:rPr>
          <w:rFonts w:ascii="Consolas" w:hAnsi="Consolas" w:cs="Consolas"/>
          <w:color w:val="6A3E3E"/>
          <w:sz w:val="16"/>
          <w:szCs w:val="16"/>
          <w:lang w:val="en-IN"/>
        </w:rPr>
        <w:t>s2</w:t>
      </w:r>
      <w:r>
        <w:rPr>
          <w:rFonts w:ascii="Consolas" w:hAnsi="Consolas" w:cs="Consolas"/>
          <w:color w:val="000000"/>
          <w:sz w:val="16"/>
          <w:szCs w:val="16"/>
          <w:lang w:val="en-IN"/>
        </w:rPr>
        <w:t>.length());</w:t>
      </w:r>
    </w:p>
    <w:p w:rsidR="00203E1F" w:rsidRDefault="00203E1F" w:rsidP="00203E1F">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6A3E3E"/>
          <w:sz w:val="16"/>
          <w:szCs w:val="16"/>
          <w:lang w:val="en-IN"/>
        </w:rPr>
        <w:t>s1</w:t>
      </w:r>
      <w:r>
        <w:rPr>
          <w:rFonts w:ascii="Consolas" w:hAnsi="Consolas" w:cs="Consolas"/>
          <w:color w:val="000000"/>
          <w:sz w:val="16"/>
          <w:szCs w:val="16"/>
          <w:lang w:val="en-IN"/>
        </w:rPr>
        <w:t xml:space="preserve"> = </w:t>
      </w:r>
      <w:proofErr w:type="gramStart"/>
      <w:r>
        <w:rPr>
          <w:rFonts w:ascii="Consolas" w:hAnsi="Consolas" w:cs="Consolas"/>
          <w:color w:val="6A3E3E"/>
          <w:sz w:val="16"/>
          <w:szCs w:val="16"/>
          <w:lang w:val="en-IN"/>
        </w:rPr>
        <w:t>s1</w:t>
      </w:r>
      <w:r>
        <w:rPr>
          <w:rFonts w:ascii="Consolas" w:hAnsi="Consolas" w:cs="Consolas"/>
          <w:color w:val="000000"/>
          <w:sz w:val="16"/>
          <w:szCs w:val="16"/>
          <w:lang w:val="en-IN"/>
        </w:rPr>
        <w:t>.substring(</w:t>
      </w:r>
      <w:proofErr w:type="gramEnd"/>
      <w:r>
        <w:rPr>
          <w:rFonts w:ascii="Consolas" w:hAnsi="Consolas" w:cs="Consolas"/>
          <w:color w:val="6A3E3E"/>
          <w:sz w:val="16"/>
          <w:szCs w:val="16"/>
          <w:lang w:val="en-IN"/>
        </w:rPr>
        <w:t>s2</w:t>
      </w:r>
      <w:r>
        <w:rPr>
          <w:rFonts w:ascii="Consolas" w:hAnsi="Consolas" w:cs="Consolas"/>
          <w:color w:val="000000"/>
          <w:sz w:val="16"/>
          <w:szCs w:val="16"/>
          <w:lang w:val="en-IN"/>
        </w:rPr>
        <w:t>.length());</w:t>
      </w:r>
    </w:p>
    <w:p w:rsidR="00203E1F" w:rsidRDefault="00203E1F" w:rsidP="00203E1F">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"After swapping first string:- "</w:t>
      </w:r>
      <w:r>
        <w:rPr>
          <w:rFonts w:ascii="Consolas" w:hAnsi="Consolas" w:cs="Consolas"/>
          <w:color w:val="000000"/>
          <w:sz w:val="16"/>
          <w:szCs w:val="16"/>
          <w:lang w:val="en-IN"/>
        </w:rPr>
        <w:t>+</w:t>
      </w:r>
      <w:r>
        <w:rPr>
          <w:rFonts w:ascii="Consolas" w:hAnsi="Consolas" w:cs="Consolas"/>
          <w:color w:val="6A3E3E"/>
          <w:sz w:val="16"/>
          <w:szCs w:val="16"/>
          <w:lang w:val="en-IN"/>
        </w:rPr>
        <w:t>s1</w:t>
      </w:r>
      <w:r>
        <w:rPr>
          <w:rFonts w:ascii="Consolas" w:hAnsi="Consolas" w:cs="Consolas"/>
          <w:color w:val="000000"/>
          <w:sz w:val="16"/>
          <w:szCs w:val="16"/>
          <w:lang w:val="en-IN"/>
        </w:rPr>
        <w:t>);</w:t>
      </w:r>
    </w:p>
    <w:p w:rsidR="00203E1F" w:rsidRDefault="00203E1F" w:rsidP="00203E1F">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"After swapping second string:- "</w:t>
      </w:r>
      <w:r>
        <w:rPr>
          <w:rFonts w:ascii="Consolas" w:hAnsi="Consolas" w:cs="Consolas"/>
          <w:color w:val="000000"/>
          <w:sz w:val="16"/>
          <w:szCs w:val="16"/>
          <w:lang w:val="en-IN"/>
        </w:rPr>
        <w:t>+</w:t>
      </w:r>
      <w:r>
        <w:rPr>
          <w:rFonts w:ascii="Consolas" w:hAnsi="Consolas" w:cs="Consolas"/>
          <w:color w:val="6A3E3E"/>
          <w:sz w:val="16"/>
          <w:szCs w:val="16"/>
          <w:lang w:val="en-IN"/>
        </w:rPr>
        <w:t>s2</w:t>
      </w:r>
      <w:r>
        <w:rPr>
          <w:rFonts w:ascii="Consolas" w:hAnsi="Consolas" w:cs="Consolas"/>
          <w:color w:val="000000"/>
          <w:sz w:val="16"/>
          <w:szCs w:val="16"/>
          <w:lang w:val="en-IN"/>
        </w:rPr>
        <w:t>);</w:t>
      </w:r>
    </w:p>
    <w:p w:rsidR="004C6C8B" w:rsidRDefault="00203E1F" w:rsidP="004C6C8B">
      <w:pPr>
        <w:pStyle w:val="ListParagraph"/>
        <w:rPr>
          <w:rFonts w:ascii="Consolas" w:hAnsi="Consolas" w:cs="Consolas"/>
          <w:color w:val="000000"/>
          <w:sz w:val="16"/>
          <w:szCs w:val="16"/>
          <w:lang w:val="en-IN"/>
        </w:rPr>
      </w:pPr>
      <w:r>
        <w:rPr>
          <w:rFonts w:ascii="Consolas" w:hAnsi="Consolas" w:cs="Consolas"/>
          <w:color w:val="000000"/>
          <w:sz w:val="16"/>
          <w:szCs w:val="16"/>
          <w:lang w:val="en-IN"/>
        </w:rPr>
        <w:tab/>
        <w:t>}</w:t>
      </w:r>
    </w:p>
    <w:p w:rsidR="004C6C8B" w:rsidRPr="004C6C8B" w:rsidRDefault="004C6C8B" w:rsidP="004C6C8B"/>
    <w:p w:rsidR="004C6C8B" w:rsidRDefault="004C6C8B" w:rsidP="004C6C8B">
      <w:pPr>
        <w:pStyle w:val="ListParagraph"/>
        <w:numPr>
          <w:ilvl w:val="0"/>
          <w:numId w:val="39"/>
        </w:numPr>
      </w:pPr>
      <w:r w:rsidRPr="004C6C8B">
        <w:t>WAP</w:t>
      </w:r>
      <w:r w:rsidR="003C4369">
        <w:t xml:space="preserve"> to check a number is prime or not </w:t>
      </w:r>
    </w:p>
    <w:p w:rsidR="009843B0" w:rsidRDefault="009843B0" w:rsidP="009843B0">
      <w:pPr>
        <w:pStyle w:val="ListParagraph"/>
      </w:pPr>
      <w:r>
        <w:t xml:space="preserve">Code – </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boolean</w:t>
      </w:r>
      <w:proofErr w:type="spellEnd"/>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isPrime</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middleIndex</w:t>
      </w:r>
      <w:proofErr w:type="spell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 xml:space="preserve"> / 2;</w:t>
      </w:r>
    </w:p>
    <w:p w:rsidR="009843B0" w:rsidRDefault="009843B0" w:rsidP="009843B0">
      <w:pPr>
        <w:autoSpaceDE w:val="0"/>
        <w:autoSpaceDN w:val="0"/>
        <w:adjustRightInd w:val="0"/>
        <w:spacing w:after="0" w:line="240" w:lineRule="auto"/>
        <w:rPr>
          <w:rFonts w:ascii="Consolas" w:hAnsi="Consolas" w:cs="Consolas"/>
          <w:sz w:val="16"/>
          <w:szCs w:val="16"/>
          <w:lang w:val="en-IN"/>
        </w:rPr>
      </w:pP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boolean</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flag</w:t>
      </w:r>
      <w:r>
        <w:rPr>
          <w:rFonts w:ascii="Consolas" w:hAnsi="Consolas" w:cs="Consolas"/>
          <w:color w:val="000000"/>
          <w:sz w:val="16"/>
          <w:szCs w:val="16"/>
          <w:lang w:val="en-IN"/>
        </w:rPr>
        <w:t xml:space="preserve"> = </w:t>
      </w:r>
      <w:r>
        <w:rPr>
          <w:rFonts w:ascii="Consolas" w:hAnsi="Consolas" w:cs="Consolas"/>
          <w:b/>
          <w:bCs/>
          <w:color w:val="7F0055"/>
          <w:sz w:val="16"/>
          <w:szCs w:val="16"/>
          <w:lang w:val="en-IN"/>
        </w:rPr>
        <w:t>false</w:t>
      </w:r>
      <w:r>
        <w:rPr>
          <w:rFonts w:ascii="Consolas" w:hAnsi="Consolas" w:cs="Consolas"/>
          <w:color w:val="000000"/>
          <w:sz w:val="16"/>
          <w:szCs w:val="16"/>
          <w:lang w:val="en-IN"/>
        </w:rPr>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r>
        <w:rPr>
          <w:rFonts w:ascii="Consolas" w:hAnsi="Consolas" w:cs="Consolas"/>
          <w:color w:val="000000"/>
          <w:sz w:val="16"/>
          <w:szCs w:val="16"/>
          <w:lang w:val="en-IN"/>
        </w:rPr>
        <w:t>(</w:t>
      </w:r>
      <w:proofErr w:type="gramEnd"/>
      <w:r>
        <w:rPr>
          <w:rFonts w:ascii="Consolas" w:hAnsi="Consolas" w:cs="Consolas"/>
          <w:color w:val="6A3E3E"/>
          <w:sz w:val="16"/>
          <w:szCs w:val="16"/>
          <w:lang w:val="en-IN"/>
        </w:rPr>
        <w:t>input</w:t>
      </w:r>
      <w:r>
        <w:rPr>
          <w:rFonts w:ascii="Consolas" w:hAnsi="Consolas" w:cs="Consolas"/>
          <w:color w:val="000000"/>
          <w:sz w:val="16"/>
          <w:szCs w:val="16"/>
          <w:lang w:val="en-IN"/>
        </w:rPr>
        <w:t xml:space="preserve"> == 0 || </w:t>
      </w:r>
      <w:r>
        <w:rPr>
          <w:rFonts w:ascii="Consolas" w:hAnsi="Consolas" w:cs="Consolas"/>
          <w:color w:val="6A3E3E"/>
          <w:sz w:val="16"/>
          <w:szCs w:val="16"/>
          <w:lang w:val="en-IN"/>
        </w:rPr>
        <w:t>input</w:t>
      </w:r>
      <w:r>
        <w:rPr>
          <w:rFonts w:ascii="Consolas" w:hAnsi="Consolas" w:cs="Consolas"/>
          <w:color w:val="000000"/>
          <w:sz w:val="16"/>
          <w:szCs w:val="16"/>
          <w:lang w:val="en-IN"/>
        </w:rPr>
        <w:t xml:space="preserve"> == 1) {</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flag</w:t>
      </w:r>
      <w:proofErr w:type="gramEnd"/>
      <w:r>
        <w:rPr>
          <w:rFonts w:ascii="Consolas" w:hAnsi="Consolas" w:cs="Consolas"/>
          <w:color w:val="000000"/>
          <w:sz w:val="16"/>
          <w:szCs w:val="16"/>
          <w:lang w:val="en-IN"/>
        </w:rPr>
        <w:t xml:space="preserve"> = </w:t>
      </w:r>
      <w:r>
        <w:rPr>
          <w:rFonts w:ascii="Consolas" w:hAnsi="Consolas" w:cs="Consolas"/>
          <w:b/>
          <w:bCs/>
          <w:color w:val="7F0055"/>
          <w:sz w:val="16"/>
          <w:szCs w:val="16"/>
          <w:lang w:val="en-IN"/>
        </w:rPr>
        <w:t>true</w:t>
      </w:r>
      <w:r>
        <w:rPr>
          <w:rFonts w:ascii="Consolas" w:hAnsi="Consolas" w:cs="Consolas"/>
          <w:color w:val="000000"/>
          <w:sz w:val="16"/>
          <w:szCs w:val="16"/>
          <w:lang w:val="en-IN"/>
        </w:rPr>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 </w:t>
      </w:r>
      <w:r>
        <w:rPr>
          <w:rFonts w:ascii="Consolas" w:hAnsi="Consolas" w:cs="Consolas"/>
          <w:b/>
          <w:bCs/>
          <w:color w:val="7F0055"/>
          <w:sz w:val="16"/>
          <w:szCs w:val="16"/>
          <w:lang w:val="en-IN"/>
        </w:rPr>
        <w:t>else</w:t>
      </w:r>
      <w:r>
        <w:rPr>
          <w:rFonts w:ascii="Consolas" w:hAnsi="Consolas" w:cs="Consolas"/>
          <w:color w:val="000000"/>
          <w:sz w:val="16"/>
          <w:szCs w:val="16"/>
          <w:lang w:val="en-IN"/>
        </w:rPr>
        <w:t xml:space="preserve"> {</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r>
        <w:rPr>
          <w:rFonts w:ascii="Consolas" w:hAnsi="Consolas" w:cs="Consolas"/>
          <w:color w:val="000000"/>
          <w:sz w:val="16"/>
          <w:szCs w:val="16"/>
          <w:lang w:val="en-IN"/>
        </w:rPr>
        <w:t>(</w:t>
      </w:r>
      <w:proofErr w:type="spellStart"/>
      <w:proofErr w:type="gramEnd"/>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2;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&lt; </w:t>
      </w:r>
      <w:proofErr w:type="spellStart"/>
      <w:r>
        <w:rPr>
          <w:rFonts w:ascii="Consolas" w:hAnsi="Consolas" w:cs="Consolas"/>
          <w:color w:val="6A3E3E"/>
          <w:sz w:val="16"/>
          <w:szCs w:val="16"/>
          <w:lang w:val="en-IN"/>
        </w:rPr>
        <w:t>middleIndex</w:t>
      </w:r>
      <w:proofErr w:type="spellEnd"/>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r>
        <w:rPr>
          <w:rFonts w:ascii="Consolas" w:hAnsi="Consolas" w:cs="Consolas"/>
          <w:color w:val="000000"/>
          <w:sz w:val="16"/>
          <w:szCs w:val="16"/>
          <w:lang w:val="en-IN"/>
        </w:rPr>
        <w:t>(</w:t>
      </w:r>
      <w:proofErr w:type="gramEnd"/>
      <w:r>
        <w:rPr>
          <w:rFonts w:ascii="Consolas" w:hAnsi="Consolas" w:cs="Consolas"/>
          <w:color w:val="6A3E3E"/>
          <w:sz w:val="16"/>
          <w:szCs w:val="16"/>
          <w:lang w:val="en-IN"/>
        </w:rPr>
        <w:t>input</w:t>
      </w:r>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0){</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flag</w:t>
      </w:r>
      <w:proofErr w:type="gramEnd"/>
      <w:r>
        <w:rPr>
          <w:rFonts w:ascii="Consolas" w:hAnsi="Consolas" w:cs="Consolas"/>
          <w:color w:val="000000"/>
          <w:sz w:val="16"/>
          <w:szCs w:val="16"/>
          <w:lang w:val="en-IN"/>
        </w:rPr>
        <w:t xml:space="preserve"> = </w:t>
      </w:r>
      <w:r>
        <w:rPr>
          <w:rFonts w:ascii="Consolas" w:hAnsi="Consolas" w:cs="Consolas"/>
          <w:b/>
          <w:bCs/>
          <w:color w:val="7F0055"/>
          <w:sz w:val="16"/>
          <w:szCs w:val="16"/>
          <w:lang w:val="en-IN"/>
        </w:rPr>
        <w:t>true</w:t>
      </w:r>
      <w:r>
        <w:rPr>
          <w:rFonts w:ascii="Consolas" w:hAnsi="Consolas" w:cs="Consolas"/>
          <w:color w:val="000000"/>
          <w:sz w:val="16"/>
          <w:szCs w:val="16"/>
          <w:lang w:val="en-IN"/>
        </w:rPr>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break</w:t>
      </w:r>
      <w:proofErr w:type="gramEnd"/>
      <w:r>
        <w:rPr>
          <w:rFonts w:ascii="Consolas" w:hAnsi="Consolas" w:cs="Consolas"/>
          <w:color w:val="000000"/>
          <w:sz w:val="16"/>
          <w:szCs w:val="16"/>
          <w:lang w:val="en-IN"/>
        </w:rPr>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return</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flag</w:t>
      </w:r>
      <w:r>
        <w:rPr>
          <w:rFonts w:ascii="Consolas" w:hAnsi="Consolas" w:cs="Consolas"/>
          <w:color w:val="000000"/>
          <w:sz w:val="16"/>
          <w:szCs w:val="16"/>
          <w:lang w:val="en-IN"/>
        </w:rPr>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main(String[] </w:t>
      </w:r>
      <w:proofErr w:type="spellStart"/>
      <w:r>
        <w:rPr>
          <w:rFonts w:ascii="Consolas" w:hAnsi="Consolas" w:cs="Consolas"/>
          <w:color w:val="6A3E3E"/>
          <w:sz w:val="16"/>
          <w:szCs w:val="16"/>
          <w:lang w:val="en-IN"/>
        </w:rPr>
        <w:t>args</w:t>
      </w:r>
      <w:proofErr w:type="spellEnd"/>
      <w:r>
        <w:rPr>
          <w:rFonts w:ascii="Consolas" w:hAnsi="Consolas" w:cs="Consolas"/>
          <w:color w:val="000000"/>
          <w:sz w:val="16"/>
          <w:szCs w:val="16"/>
          <w:lang w:val="en-IN"/>
        </w:rPr>
        <w:t>) {</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lastRenderedPageBreak/>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boolean</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res</w:t>
      </w:r>
      <w:r>
        <w:rPr>
          <w:rFonts w:ascii="Consolas" w:hAnsi="Consolas" w:cs="Consolas"/>
          <w:color w:val="000000"/>
          <w:sz w:val="16"/>
          <w:szCs w:val="16"/>
          <w:lang w:val="en-IN"/>
        </w:rPr>
        <w:t xml:space="preserve"> = </w:t>
      </w:r>
      <w:proofErr w:type="spellStart"/>
      <w:r>
        <w:rPr>
          <w:rFonts w:ascii="Consolas" w:hAnsi="Consolas" w:cs="Consolas"/>
          <w:i/>
          <w:iCs/>
          <w:color w:val="000000"/>
          <w:sz w:val="16"/>
          <w:szCs w:val="16"/>
          <w:lang w:val="en-IN"/>
        </w:rPr>
        <w:t>isPrime</w:t>
      </w:r>
      <w:proofErr w:type="spellEnd"/>
      <w:r>
        <w:rPr>
          <w:rFonts w:ascii="Consolas" w:hAnsi="Consolas" w:cs="Consolas"/>
          <w:color w:val="000000"/>
          <w:sz w:val="16"/>
          <w:szCs w:val="16"/>
          <w:lang w:val="en-IN"/>
        </w:rPr>
        <w:t>(88);</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r>
        <w:rPr>
          <w:rFonts w:ascii="Consolas" w:hAnsi="Consolas" w:cs="Consolas"/>
          <w:color w:val="000000"/>
          <w:sz w:val="16"/>
          <w:szCs w:val="16"/>
          <w:lang w:val="en-IN"/>
        </w:rPr>
        <w:t>(</w:t>
      </w:r>
      <w:proofErr w:type="gramEnd"/>
      <w:r>
        <w:rPr>
          <w:rFonts w:ascii="Consolas" w:hAnsi="Consolas" w:cs="Consolas"/>
          <w:color w:val="000000"/>
          <w:sz w:val="16"/>
          <w:szCs w:val="16"/>
          <w:lang w:val="en-IN"/>
        </w:rPr>
        <w:t>!</w:t>
      </w:r>
      <w:r>
        <w:rPr>
          <w:rFonts w:ascii="Consolas" w:hAnsi="Consolas" w:cs="Consolas"/>
          <w:color w:val="6A3E3E"/>
          <w:sz w:val="16"/>
          <w:szCs w:val="16"/>
          <w:lang w:val="en-IN"/>
        </w:rPr>
        <w:t>res</w:t>
      </w:r>
      <w:r>
        <w:rPr>
          <w:rFonts w:ascii="Consolas" w:hAnsi="Consolas" w:cs="Consolas"/>
          <w:color w:val="000000"/>
          <w:sz w:val="16"/>
          <w:szCs w:val="16"/>
          <w:lang w:val="en-IN"/>
        </w:rPr>
        <w:t>) {</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"prime"</w:t>
      </w:r>
      <w:r>
        <w:rPr>
          <w:rFonts w:ascii="Consolas" w:hAnsi="Consolas" w:cs="Consolas"/>
          <w:color w:val="000000"/>
          <w:sz w:val="16"/>
          <w:szCs w:val="16"/>
          <w:lang w:val="en-IN"/>
        </w:rPr>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 </w:t>
      </w:r>
      <w:r>
        <w:rPr>
          <w:rFonts w:ascii="Consolas" w:hAnsi="Consolas" w:cs="Consolas"/>
          <w:b/>
          <w:bCs/>
          <w:color w:val="7F0055"/>
          <w:sz w:val="16"/>
          <w:szCs w:val="16"/>
          <w:lang w:val="en-IN"/>
        </w:rPr>
        <w:t>else</w:t>
      </w:r>
      <w:r>
        <w:rPr>
          <w:rFonts w:ascii="Consolas" w:hAnsi="Consolas" w:cs="Consolas"/>
          <w:color w:val="000000"/>
          <w:sz w:val="16"/>
          <w:szCs w:val="16"/>
          <w:lang w:val="en-IN"/>
        </w:rPr>
        <w:t xml:space="preserve"> {</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"not prime"</w:t>
      </w:r>
      <w:r>
        <w:rPr>
          <w:rFonts w:ascii="Consolas" w:hAnsi="Consolas" w:cs="Consolas"/>
          <w:color w:val="000000"/>
          <w:sz w:val="16"/>
          <w:szCs w:val="16"/>
          <w:lang w:val="en-IN"/>
        </w:rPr>
        <w:t>);</w:t>
      </w:r>
    </w:p>
    <w:p w:rsidR="009843B0" w:rsidRDefault="009843B0" w:rsidP="009843B0">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9843B0" w:rsidRDefault="009843B0" w:rsidP="009843B0">
      <w:pPr>
        <w:pStyle w:val="ListParagraph"/>
        <w:rPr>
          <w:rFonts w:ascii="Consolas" w:hAnsi="Consolas" w:cs="Consolas"/>
          <w:color w:val="000000"/>
          <w:sz w:val="16"/>
          <w:szCs w:val="16"/>
          <w:lang w:val="en-IN"/>
        </w:rPr>
      </w:pPr>
      <w:r>
        <w:rPr>
          <w:rFonts w:ascii="Consolas" w:hAnsi="Consolas" w:cs="Consolas"/>
          <w:color w:val="000000"/>
          <w:sz w:val="16"/>
          <w:szCs w:val="16"/>
          <w:lang w:val="en-IN"/>
        </w:rPr>
        <w:tab/>
        <w:t>}</w:t>
      </w:r>
    </w:p>
    <w:p w:rsidR="009843B0" w:rsidRDefault="009843B0" w:rsidP="009843B0">
      <w:pPr>
        <w:pStyle w:val="ListParagraph"/>
      </w:pPr>
    </w:p>
    <w:p w:rsidR="003C4369" w:rsidRDefault="003C4369" w:rsidP="004C6C8B">
      <w:pPr>
        <w:pStyle w:val="ListParagraph"/>
        <w:numPr>
          <w:ilvl w:val="0"/>
          <w:numId w:val="39"/>
        </w:numPr>
      </w:pPr>
      <w:r>
        <w:t>WAP to print prime numbers between 1 to 100</w:t>
      </w:r>
    </w:p>
    <w:p w:rsidR="003C4369" w:rsidRDefault="003C4369" w:rsidP="004C6C8B">
      <w:pPr>
        <w:pStyle w:val="ListParagraph"/>
        <w:numPr>
          <w:ilvl w:val="0"/>
          <w:numId w:val="39"/>
        </w:numPr>
      </w:pPr>
      <w:r>
        <w:t xml:space="preserve">WAP to check given string is palindrome </w:t>
      </w:r>
    </w:p>
    <w:p w:rsidR="003C4369" w:rsidRDefault="003C4369" w:rsidP="004C6C8B">
      <w:pPr>
        <w:pStyle w:val="ListParagraph"/>
        <w:numPr>
          <w:ilvl w:val="0"/>
          <w:numId w:val="39"/>
        </w:numPr>
      </w:pPr>
      <w:r>
        <w:t>WAP to check given integer is palindrome</w:t>
      </w:r>
    </w:p>
    <w:p w:rsidR="003C4369" w:rsidRDefault="003C4369" w:rsidP="004C6C8B">
      <w:pPr>
        <w:pStyle w:val="ListParagraph"/>
        <w:numPr>
          <w:ilvl w:val="0"/>
          <w:numId w:val="39"/>
        </w:numPr>
      </w:pPr>
      <w:r>
        <w:t>WAP to reverse a string</w:t>
      </w:r>
    </w:p>
    <w:p w:rsidR="00FA271D" w:rsidRDefault="00927361" w:rsidP="00FA271D">
      <w:pPr>
        <w:pStyle w:val="ListParagraph"/>
      </w:pPr>
      <w:r>
        <w:t xml:space="preserve">Code – </w:t>
      </w:r>
    </w:p>
    <w:p w:rsidR="00927361" w:rsidRDefault="00927361" w:rsidP="00927361">
      <w:pPr>
        <w:autoSpaceDE w:val="0"/>
        <w:autoSpaceDN w:val="0"/>
        <w:adjustRightInd w:val="0"/>
        <w:spacing w:after="0" w:line="240" w:lineRule="auto"/>
        <w:ind w:firstLine="720"/>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String reverse(String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927361" w:rsidRDefault="00927361" w:rsidP="00927361">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String </w:t>
      </w:r>
      <w:r>
        <w:rPr>
          <w:rFonts w:ascii="Consolas" w:hAnsi="Consolas" w:cs="Consolas"/>
          <w:color w:val="6A3E3E"/>
          <w:sz w:val="16"/>
          <w:szCs w:val="16"/>
          <w:lang w:val="en-IN"/>
        </w:rPr>
        <w:t>rev</w:t>
      </w:r>
      <w:r>
        <w:rPr>
          <w:rFonts w:ascii="Consolas" w:hAnsi="Consolas" w:cs="Consolas"/>
          <w:color w:val="000000"/>
          <w:sz w:val="16"/>
          <w:szCs w:val="16"/>
          <w:lang w:val="en-IN"/>
        </w:rPr>
        <w:t xml:space="preserve"> = </w:t>
      </w:r>
      <w:r>
        <w:rPr>
          <w:rFonts w:ascii="Consolas" w:hAnsi="Consolas" w:cs="Consolas"/>
          <w:color w:val="2A00FF"/>
          <w:sz w:val="16"/>
          <w:szCs w:val="16"/>
          <w:lang w:val="en-IN"/>
        </w:rPr>
        <w:t>""</w:t>
      </w:r>
      <w:r>
        <w:rPr>
          <w:rFonts w:ascii="Consolas" w:hAnsi="Consolas" w:cs="Consolas"/>
          <w:color w:val="000000"/>
          <w:sz w:val="16"/>
          <w:szCs w:val="16"/>
          <w:lang w:val="en-IN"/>
        </w:rPr>
        <w:t>;</w:t>
      </w:r>
    </w:p>
    <w:p w:rsidR="00927361" w:rsidRDefault="00927361" w:rsidP="00927361">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char</w:t>
      </w:r>
      <w:r>
        <w:rPr>
          <w:rFonts w:ascii="Consolas" w:hAnsi="Consolas" w:cs="Consolas"/>
          <w:color w:val="000000"/>
          <w:sz w:val="16"/>
          <w:szCs w:val="16"/>
          <w:lang w:val="en-IN"/>
        </w:rPr>
        <w:t>[</w:t>
      </w:r>
      <w:proofErr w:type="gram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ch</w:t>
      </w:r>
      <w:proofErr w:type="spellEnd"/>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input</w:t>
      </w:r>
      <w:r>
        <w:rPr>
          <w:rFonts w:ascii="Consolas" w:hAnsi="Consolas" w:cs="Consolas"/>
          <w:color w:val="000000"/>
          <w:sz w:val="16"/>
          <w:szCs w:val="16"/>
          <w:lang w:val="en-IN"/>
        </w:rPr>
        <w:t>.toCharArray</w:t>
      </w:r>
      <w:proofErr w:type="spellEnd"/>
      <w:r>
        <w:rPr>
          <w:rFonts w:ascii="Consolas" w:hAnsi="Consolas" w:cs="Consolas"/>
          <w:color w:val="000000"/>
          <w:sz w:val="16"/>
          <w:szCs w:val="16"/>
          <w:lang w:val="en-IN"/>
        </w:rPr>
        <w:t>();</w:t>
      </w:r>
    </w:p>
    <w:p w:rsidR="00927361" w:rsidRDefault="00927361" w:rsidP="00927361">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for</w:t>
      </w:r>
      <w:r>
        <w:rPr>
          <w:rFonts w:ascii="Consolas" w:hAnsi="Consolas" w:cs="Consolas"/>
          <w:color w:val="000000"/>
          <w:sz w:val="16"/>
          <w:szCs w:val="16"/>
          <w:lang w:val="en-IN"/>
        </w:rPr>
        <w:t>(</w:t>
      </w:r>
      <w:proofErr w:type="spellStart"/>
      <w:proofErr w:type="gramEnd"/>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 0;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xml:space="preserve"> &lt; </w:t>
      </w:r>
      <w:proofErr w:type="spellStart"/>
      <w:r>
        <w:rPr>
          <w:rFonts w:ascii="Consolas" w:hAnsi="Consolas" w:cs="Consolas"/>
          <w:color w:val="6A3E3E"/>
          <w:sz w:val="16"/>
          <w:szCs w:val="16"/>
          <w:lang w:val="en-IN"/>
        </w:rPr>
        <w:t>ch</w:t>
      </w:r>
      <w:r>
        <w:rPr>
          <w:rFonts w:ascii="Consolas" w:hAnsi="Consolas" w:cs="Consolas"/>
          <w:color w:val="000000"/>
          <w:sz w:val="16"/>
          <w:szCs w:val="16"/>
          <w:lang w:val="en-IN"/>
        </w:rPr>
        <w:t>.</w:t>
      </w:r>
      <w:r>
        <w:rPr>
          <w:rFonts w:ascii="Consolas" w:hAnsi="Consolas" w:cs="Consolas"/>
          <w:color w:val="0000C0"/>
          <w:sz w:val="16"/>
          <w:szCs w:val="16"/>
          <w:lang w:val="en-IN"/>
        </w:rPr>
        <w:t>length</w:t>
      </w:r>
      <w:proofErr w:type="spell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 {</w:t>
      </w:r>
    </w:p>
    <w:p w:rsidR="00927361" w:rsidRDefault="00927361" w:rsidP="00927361">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rev</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rev</w:t>
      </w:r>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ch</w:t>
      </w:r>
      <w:proofErr w:type="spellEnd"/>
      <w:r>
        <w:rPr>
          <w:rFonts w:ascii="Consolas" w:hAnsi="Consolas" w:cs="Consolas"/>
          <w:color w:val="000000"/>
          <w:sz w:val="16"/>
          <w:szCs w:val="16"/>
          <w:lang w:val="en-IN"/>
        </w:rPr>
        <w:t>[</w:t>
      </w:r>
      <w:proofErr w:type="spellStart"/>
      <w:r>
        <w:rPr>
          <w:rFonts w:ascii="Consolas" w:hAnsi="Consolas" w:cs="Consolas"/>
          <w:color w:val="6A3E3E"/>
          <w:sz w:val="16"/>
          <w:szCs w:val="16"/>
          <w:lang w:val="en-IN"/>
        </w:rPr>
        <w:t>ch</w:t>
      </w:r>
      <w:r>
        <w:rPr>
          <w:rFonts w:ascii="Consolas" w:hAnsi="Consolas" w:cs="Consolas"/>
          <w:color w:val="000000"/>
          <w:sz w:val="16"/>
          <w:szCs w:val="16"/>
          <w:lang w:val="en-IN"/>
        </w:rPr>
        <w:t>.</w:t>
      </w:r>
      <w:r>
        <w:rPr>
          <w:rFonts w:ascii="Consolas" w:hAnsi="Consolas" w:cs="Consolas"/>
          <w:color w:val="0000C0"/>
          <w:sz w:val="16"/>
          <w:szCs w:val="16"/>
          <w:lang w:val="en-IN"/>
        </w:rPr>
        <w:t>length</w:t>
      </w:r>
      <w:proofErr w:type="spellEnd"/>
      <w:r>
        <w:rPr>
          <w:rFonts w:ascii="Consolas" w:hAnsi="Consolas" w:cs="Consolas"/>
          <w:color w:val="000000"/>
          <w:sz w:val="16"/>
          <w:szCs w:val="16"/>
          <w:lang w:val="en-IN"/>
        </w:rPr>
        <w:t xml:space="preserve"> -1 -</w:t>
      </w:r>
      <w:proofErr w:type="spellStart"/>
      <w:r>
        <w:rPr>
          <w:rFonts w:ascii="Consolas" w:hAnsi="Consolas" w:cs="Consolas"/>
          <w:color w:val="6A3E3E"/>
          <w:sz w:val="16"/>
          <w:szCs w:val="16"/>
          <w:lang w:val="en-IN"/>
        </w:rPr>
        <w:t>i</w:t>
      </w:r>
      <w:proofErr w:type="spellEnd"/>
      <w:r>
        <w:rPr>
          <w:rFonts w:ascii="Consolas" w:hAnsi="Consolas" w:cs="Consolas"/>
          <w:color w:val="000000"/>
          <w:sz w:val="16"/>
          <w:szCs w:val="16"/>
          <w:lang w:val="en-IN"/>
        </w:rPr>
        <w:t>];</w:t>
      </w:r>
    </w:p>
    <w:p w:rsidR="00927361" w:rsidRDefault="00927361" w:rsidP="00927361">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927361" w:rsidRDefault="00927361" w:rsidP="00927361">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927361" w:rsidRDefault="00927361" w:rsidP="00927361">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return</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rev</w:t>
      </w:r>
      <w:r>
        <w:rPr>
          <w:rFonts w:ascii="Consolas" w:hAnsi="Consolas" w:cs="Consolas"/>
          <w:color w:val="000000"/>
          <w:sz w:val="16"/>
          <w:szCs w:val="16"/>
          <w:lang w:val="en-IN"/>
        </w:rPr>
        <w:t>;</w:t>
      </w:r>
    </w:p>
    <w:p w:rsidR="00927361" w:rsidRDefault="00927361" w:rsidP="00927361">
      <w:pPr>
        <w:pStyle w:val="ListParagraph"/>
      </w:pPr>
      <w:r>
        <w:rPr>
          <w:rFonts w:ascii="Consolas" w:hAnsi="Consolas" w:cs="Consolas"/>
          <w:color w:val="000000"/>
          <w:sz w:val="16"/>
          <w:szCs w:val="16"/>
          <w:lang w:val="en-IN"/>
        </w:rPr>
        <w:tab/>
        <w:t>}</w:t>
      </w:r>
    </w:p>
    <w:p w:rsidR="003C4369" w:rsidRDefault="003C4369" w:rsidP="004C6C8B">
      <w:pPr>
        <w:pStyle w:val="ListParagraph"/>
        <w:numPr>
          <w:ilvl w:val="0"/>
          <w:numId w:val="39"/>
        </w:numPr>
      </w:pPr>
      <w:r>
        <w:t>WAP to Square root of a number</w:t>
      </w:r>
    </w:p>
    <w:p w:rsidR="003C4369" w:rsidRDefault="003C4369" w:rsidP="004C6C8B">
      <w:pPr>
        <w:pStyle w:val="ListParagraph"/>
        <w:numPr>
          <w:ilvl w:val="0"/>
          <w:numId w:val="39"/>
        </w:numPr>
      </w:pPr>
      <w:r>
        <w:t>WAP to check Armstrong number</w:t>
      </w:r>
    </w:p>
    <w:p w:rsidR="00003A8E" w:rsidRDefault="00003A8E" w:rsidP="00003A8E">
      <w:pPr>
        <w:pStyle w:val="ListParagraph"/>
      </w:pPr>
      <w:r>
        <w:t xml:space="preserve">Code – </w:t>
      </w:r>
    </w:p>
    <w:p w:rsidR="00003A8E" w:rsidRDefault="00003A8E" w:rsidP="00003A8E">
      <w:pPr>
        <w:autoSpaceDE w:val="0"/>
        <w:autoSpaceDN w:val="0"/>
        <w:adjustRightInd w:val="0"/>
        <w:spacing w:after="0" w:line="240" w:lineRule="auto"/>
        <w:rPr>
          <w:rFonts w:ascii="Consolas" w:hAnsi="Consolas" w:cs="Consolas"/>
          <w:sz w:val="16"/>
          <w:szCs w:val="16"/>
          <w:lang w:val="en-IN"/>
        </w:rPr>
      </w:pP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class</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NthPower</w:t>
      </w:r>
      <w:proofErr w:type="spellEnd"/>
      <w:r>
        <w:rPr>
          <w:rFonts w:ascii="Consolas" w:hAnsi="Consolas" w:cs="Consolas"/>
          <w:color w:val="000000"/>
          <w:sz w:val="16"/>
          <w:szCs w:val="16"/>
          <w:lang w:val="en-IN"/>
        </w:rPr>
        <w:t xml:space="preserve"> {</w:t>
      </w:r>
    </w:p>
    <w:p w:rsidR="00003A8E" w:rsidRDefault="00003A8E" w:rsidP="00003A8E">
      <w:pPr>
        <w:autoSpaceDE w:val="0"/>
        <w:autoSpaceDN w:val="0"/>
        <w:adjustRightInd w:val="0"/>
        <w:spacing w:after="0" w:line="240" w:lineRule="auto"/>
        <w:rPr>
          <w:rFonts w:ascii="Consolas" w:hAnsi="Consolas" w:cs="Consolas"/>
          <w:sz w:val="16"/>
          <w:szCs w:val="16"/>
          <w:lang w:val="en-IN"/>
        </w:rPr>
      </w:pP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r>
        <w:rPr>
          <w:rFonts w:ascii="Consolas" w:hAnsi="Consolas" w:cs="Consolas"/>
          <w:b/>
          <w:bCs/>
          <w:color w:val="7F0055"/>
          <w:sz w:val="16"/>
          <w:szCs w:val="16"/>
          <w:lang w:val="en-IN"/>
        </w:rPr>
        <w:t>long</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nthMultiply</w:t>
      </w:r>
      <w:proofErr w:type="spellEnd"/>
      <w:r>
        <w:rPr>
          <w:rFonts w:ascii="Consolas" w:hAnsi="Consolas" w:cs="Consolas"/>
          <w:color w:val="000000"/>
          <w:sz w:val="16"/>
          <w:szCs w:val="16"/>
          <w:lang w:val="en-IN"/>
        </w:rPr>
        <w:t>(</w:t>
      </w:r>
      <w:r>
        <w:rPr>
          <w:rFonts w:ascii="Consolas" w:hAnsi="Consolas" w:cs="Consolas"/>
          <w:b/>
          <w:bCs/>
          <w:color w:val="7F0055"/>
          <w:sz w:val="16"/>
          <w:szCs w:val="16"/>
          <w:lang w:val="en-IN"/>
        </w:rPr>
        <w:t>long</w:t>
      </w:r>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inputNumber</w:t>
      </w:r>
      <w:proofErr w:type="spellEnd"/>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power</w:t>
      </w:r>
      <w:r>
        <w:rPr>
          <w:rFonts w:ascii="Consolas" w:hAnsi="Consolas" w:cs="Consolas"/>
          <w:color w:val="000000"/>
          <w:sz w:val="16"/>
          <w:szCs w:val="16"/>
          <w:lang w:val="en-IN"/>
        </w:rPr>
        <w:t>)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long</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result</w:t>
      </w:r>
      <w:r>
        <w:rPr>
          <w:rFonts w:ascii="Consolas" w:hAnsi="Consolas" w:cs="Consolas"/>
          <w:color w:val="000000"/>
          <w:sz w:val="16"/>
          <w:szCs w:val="16"/>
          <w:lang w:val="en-IN"/>
        </w:rPr>
        <w:t xml:space="preserve"> = 1;</w:t>
      </w:r>
    </w:p>
    <w:p w:rsidR="00003A8E" w:rsidRDefault="00003A8E" w:rsidP="00003A8E">
      <w:pPr>
        <w:autoSpaceDE w:val="0"/>
        <w:autoSpaceDN w:val="0"/>
        <w:adjustRightInd w:val="0"/>
        <w:spacing w:after="0" w:line="240" w:lineRule="auto"/>
        <w:rPr>
          <w:rFonts w:ascii="Consolas" w:hAnsi="Consolas" w:cs="Consolas"/>
          <w:sz w:val="16"/>
          <w:szCs w:val="16"/>
          <w:lang w:val="en-IN"/>
        </w:rPr>
      </w:pP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while</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power</w:t>
      </w:r>
      <w:r>
        <w:rPr>
          <w:rFonts w:ascii="Consolas" w:hAnsi="Consolas" w:cs="Consolas"/>
          <w:color w:val="000000"/>
          <w:sz w:val="16"/>
          <w:szCs w:val="16"/>
          <w:lang w:val="en-IN"/>
        </w:rPr>
        <w:t xml:space="preserve"> &gt; 0)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result</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result</w:t>
      </w:r>
      <w:r>
        <w:rPr>
          <w:rFonts w:ascii="Consolas" w:hAnsi="Consolas" w:cs="Consolas"/>
          <w:color w:val="000000"/>
          <w:sz w:val="16"/>
          <w:szCs w:val="16"/>
          <w:lang w:val="en-IN"/>
        </w:rPr>
        <w:t xml:space="preserve"> * </w:t>
      </w:r>
      <w:proofErr w:type="spellStart"/>
      <w:r>
        <w:rPr>
          <w:rFonts w:ascii="Consolas" w:hAnsi="Consolas" w:cs="Consolas"/>
          <w:color w:val="6A3E3E"/>
          <w:sz w:val="16"/>
          <w:szCs w:val="16"/>
          <w:lang w:val="en-IN"/>
        </w:rPr>
        <w:t>inputNumber</w:t>
      </w:r>
      <w:proofErr w:type="spellEnd"/>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power</w:t>
      </w:r>
      <w:r>
        <w:rPr>
          <w:rFonts w:ascii="Consolas" w:hAnsi="Consolas" w:cs="Consolas"/>
          <w:color w:val="000000"/>
          <w:sz w:val="16"/>
          <w:szCs w:val="16"/>
          <w:lang w:val="en-IN"/>
        </w:rPr>
        <w:t>--</w:t>
      </w:r>
      <w:proofErr w:type="gramEnd"/>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003A8E" w:rsidRDefault="00003A8E" w:rsidP="00003A8E">
      <w:pPr>
        <w:autoSpaceDE w:val="0"/>
        <w:autoSpaceDN w:val="0"/>
        <w:adjustRightInd w:val="0"/>
        <w:spacing w:after="0" w:line="240" w:lineRule="auto"/>
        <w:rPr>
          <w:rFonts w:ascii="Consolas" w:hAnsi="Consolas" w:cs="Consolas"/>
          <w:sz w:val="16"/>
          <w:szCs w:val="16"/>
          <w:lang w:val="en-IN"/>
        </w:rPr>
      </w:pP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return</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result</w:t>
      </w:r>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countNoOfDigit</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result</w:t>
      </w:r>
      <w:r>
        <w:rPr>
          <w:rFonts w:ascii="Consolas" w:hAnsi="Consolas" w:cs="Consolas"/>
          <w:color w:val="000000"/>
          <w:sz w:val="16"/>
          <w:szCs w:val="16"/>
          <w:lang w:val="en-IN"/>
        </w:rPr>
        <w:t xml:space="preserve"> = 0;</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while</w:t>
      </w:r>
      <w:r>
        <w:rPr>
          <w:rFonts w:ascii="Consolas" w:hAnsi="Consolas" w:cs="Consolas"/>
          <w:color w:val="000000"/>
          <w:sz w:val="16"/>
          <w:szCs w:val="16"/>
          <w:lang w:val="en-IN"/>
        </w:rPr>
        <w:t>(</w:t>
      </w:r>
      <w:proofErr w:type="gramEnd"/>
      <w:r>
        <w:rPr>
          <w:rFonts w:ascii="Consolas" w:hAnsi="Consolas" w:cs="Consolas"/>
          <w:color w:val="6A3E3E"/>
          <w:sz w:val="16"/>
          <w:szCs w:val="16"/>
          <w:lang w:val="en-IN"/>
        </w:rPr>
        <w:t>input</w:t>
      </w:r>
      <w:r>
        <w:rPr>
          <w:rFonts w:ascii="Consolas" w:hAnsi="Consolas" w:cs="Consolas"/>
          <w:color w:val="000000"/>
          <w:sz w:val="16"/>
          <w:szCs w:val="16"/>
          <w:lang w:val="en-IN"/>
        </w:rPr>
        <w:t xml:space="preserve"> &gt; 0)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input</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/10;</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result</w:t>
      </w:r>
      <w:proofErr w:type="gramEnd"/>
      <w:r>
        <w:rPr>
          <w:rFonts w:ascii="Consolas" w:hAnsi="Consolas" w:cs="Consolas"/>
          <w:color w:val="000000"/>
          <w:sz w:val="16"/>
          <w:szCs w:val="16"/>
          <w:lang w:val="en-IN"/>
        </w:rPr>
        <w:t xml:space="preserve"> ++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return</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result</w:t>
      </w:r>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t>}</w:t>
      </w:r>
    </w:p>
    <w:p w:rsidR="00003A8E" w:rsidRDefault="00003A8E" w:rsidP="00003A8E">
      <w:pPr>
        <w:autoSpaceDE w:val="0"/>
        <w:autoSpaceDN w:val="0"/>
        <w:adjustRightInd w:val="0"/>
        <w:spacing w:after="0" w:line="240" w:lineRule="auto"/>
        <w:rPr>
          <w:rFonts w:ascii="Consolas" w:hAnsi="Consolas" w:cs="Consolas"/>
          <w:sz w:val="16"/>
          <w:szCs w:val="16"/>
          <w:lang w:val="en-IN"/>
        </w:rPr>
      </w:pP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w:t>
      </w:r>
      <w:proofErr w:type="spellStart"/>
      <w:r>
        <w:rPr>
          <w:rFonts w:ascii="Consolas" w:hAnsi="Consolas" w:cs="Consolas"/>
          <w:color w:val="000000"/>
          <w:sz w:val="16"/>
          <w:szCs w:val="16"/>
          <w:lang w:val="en-IN"/>
        </w:rPr>
        <w:t>armstrong</w:t>
      </w:r>
      <w:proofErr w:type="spellEnd"/>
      <w:r>
        <w:rPr>
          <w:rFonts w:ascii="Consolas" w:hAnsi="Consolas" w:cs="Consolas"/>
          <w:color w:val="000000"/>
          <w:sz w:val="16"/>
          <w:szCs w:val="16"/>
          <w:lang w:val="en-IN"/>
        </w:rPr>
        <w:t>(</w:t>
      </w:r>
      <w:proofErr w:type="spellStart"/>
      <w:r>
        <w:rPr>
          <w:rFonts w:ascii="Consolas" w:hAnsi="Consolas" w:cs="Consolas"/>
          <w:b/>
          <w:bCs/>
          <w:color w:val="7F0055"/>
          <w:sz w:val="16"/>
          <w:szCs w:val="16"/>
          <w:lang w:val="en-IN"/>
        </w:rPr>
        <w:t>int</w:t>
      </w:r>
      <w:proofErr w:type="spellEnd"/>
      <w:r>
        <w:rPr>
          <w:rFonts w:ascii="Consolas" w:hAnsi="Consolas" w:cs="Consolas"/>
          <w:color w:val="000000"/>
          <w:sz w:val="16"/>
          <w:szCs w:val="16"/>
          <w:lang w:val="en-IN"/>
        </w:rPr>
        <w:t xml:space="preserve"> </w:t>
      </w:r>
      <w:r>
        <w:rPr>
          <w:rFonts w:ascii="Consolas" w:hAnsi="Consolas" w:cs="Consolas"/>
          <w:color w:val="6A3E3E"/>
          <w:sz w:val="16"/>
          <w:szCs w:val="16"/>
          <w:lang w:val="en-IN"/>
        </w:rPr>
        <w:t>input</w:t>
      </w:r>
      <w:r>
        <w:rPr>
          <w:rFonts w:ascii="Consolas" w:hAnsi="Consolas" w:cs="Consolas"/>
          <w:color w:val="000000"/>
          <w:sz w:val="16"/>
          <w:szCs w:val="16"/>
          <w:lang w:val="en-IN"/>
        </w:rPr>
        <w:t>)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r>
        <w:rPr>
          <w:rFonts w:ascii="Consolas" w:hAnsi="Consolas" w:cs="Consolas"/>
          <w:color w:val="6A3E3E"/>
          <w:sz w:val="16"/>
          <w:szCs w:val="16"/>
          <w:highlight w:val="yellow"/>
          <w:lang w:val="en-IN"/>
        </w:rPr>
        <w:t>length</w:t>
      </w:r>
      <w:r>
        <w:rPr>
          <w:rFonts w:ascii="Consolas" w:hAnsi="Consolas" w:cs="Consolas"/>
          <w:color w:val="000000"/>
          <w:sz w:val="16"/>
          <w:szCs w:val="16"/>
          <w:lang w:val="en-IN"/>
        </w:rPr>
        <w:t xml:space="preserve"> = </w:t>
      </w:r>
      <w:proofErr w:type="spellStart"/>
      <w:r>
        <w:rPr>
          <w:rFonts w:ascii="Consolas" w:hAnsi="Consolas" w:cs="Consolas"/>
          <w:i/>
          <w:iCs/>
          <w:color w:val="000000"/>
          <w:sz w:val="16"/>
          <w:szCs w:val="16"/>
          <w:lang w:val="en-IN"/>
        </w:rPr>
        <w:t>countNoOfDigit</w:t>
      </w:r>
      <w:proofErr w:type="spellEnd"/>
      <w:r>
        <w:rPr>
          <w:rFonts w:ascii="Consolas" w:hAnsi="Consolas" w:cs="Consolas"/>
          <w:color w:val="000000"/>
          <w:sz w:val="16"/>
          <w:szCs w:val="16"/>
          <w:lang w:val="en-IN"/>
        </w:rPr>
        <w:t>(</w:t>
      </w:r>
      <w:r>
        <w:rPr>
          <w:rFonts w:ascii="Consolas" w:hAnsi="Consolas" w:cs="Consolas"/>
          <w:color w:val="6A3E3E"/>
          <w:sz w:val="16"/>
          <w:szCs w:val="16"/>
          <w:lang w:val="en-IN"/>
        </w:rPr>
        <w:t>input</w:t>
      </w:r>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long</w:t>
      </w:r>
      <w:proofErr w:type="gramEnd"/>
      <w:r>
        <w:rPr>
          <w:rFonts w:ascii="Consolas" w:hAnsi="Consolas" w:cs="Consolas"/>
          <w:color w:val="000000"/>
          <w:sz w:val="16"/>
          <w:szCs w:val="16"/>
          <w:lang w:val="en-IN"/>
        </w:rPr>
        <w:t xml:space="preserve"> </w:t>
      </w:r>
      <w:r>
        <w:rPr>
          <w:rFonts w:ascii="Consolas" w:hAnsi="Consolas" w:cs="Consolas"/>
          <w:color w:val="6A3E3E"/>
          <w:sz w:val="16"/>
          <w:szCs w:val="16"/>
          <w:lang w:val="en-IN"/>
        </w:rPr>
        <w:t>result</w:t>
      </w:r>
      <w:r>
        <w:rPr>
          <w:rFonts w:ascii="Consolas" w:hAnsi="Consolas" w:cs="Consolas"/>
          <w:color w:val="000000"/>
          <w:sz w:val="16"/>
          <w:szCs w:val="16"/>
          <w:lang w:val="en-IN"/>
        </w:rPr>
        <w:t xml:space="preserve"> = 0;</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b/>
          <w:bCs/>
          <w:color w:val="7F0055"/>
          <w:sz w:val="16"/>
          <w:szCs w:val="16"/>
          <w:lang w:val="en-IN"/>
        </w:rPr>
        <w:t>int</w:t>
      </w:r>
      <w:proofErr w:type="spellEnd"/>
      <w:proofErr w:type="gramEnd"/>
      <w:r>
        <w:rPr>
          <w:rFonts w:ascii="Consolas" w:hAnsi="Consolas" w:cs="Consolas"/>
          <w:color w:val="000000"/>
          <w:sz w:val="16"/>
          <w:szCs w:val="16"/>
          <w:lang w:val="en-IN"/>
        </w:rPr>
        <w:t xml:space="preserve"> </w:t>
      </w:r>
      <w:proofErr w:type="spellStart"/>
      <w:r>
        <w:rPr>
          <w:rFonts w:ascii="Consolas" w:hAnsi="Consolas" w:cs="Consolas"/>
          <w:color w:val="6A3E3E"/>
          <w:sz w:val="16"/>
          <w:szCs w:val="16"/>
          <w:lang w:val="en-IN"/>
        </w:rPr>
        <w:t>armstrongInput</w:t>
      </w:r>
      <w:proofErr w:type="spell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while</w:t>
      </w:r>
      <w:r>
        <w:rPr>
          <w:rFonts w:ascii="Consolas" w:hAnsi="Consolas" w:cs="Consolas"/>
          <w:color w:val="000000"/>
          <w:sz w:val="16"/>
          <w:szCs w:val="16"/>
          <w:lang w:val="en-IN"/>
        </w:rPr>
        <w:t>(</w:t>
      </w:r>
      <w:proofErr w:type="gramEnd"/>
      <w:r>
        <w:rPr>
          <w:rFonts w:ascii="Consolas" w:hAnsi="Consolas" w:cs="Consolas"/>
          <w:color w:val="6A3E3E"/>
          <w:sz w:val="16"/>
          <w:szCs w:val="16"/>
          <w:lang w:val="en-IN"/>
        </w:rPr>
        <w:t>input</w:t>
      </w:r>
      <w:r>
        <w:rPr>
          <w:rFonts w:ascii="Consolas" w:hAnsi="Consolas" w:cs="Consolas"/>
          <w:color w:val="000000"/>
          <w:sz w:val="16"/>
          <w:szCs w:val="16"/>
          <w:lang w:val="en-IN"/>
        </w:rPr>
        <w:t xml:space="preserve"> &gt; 0)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result</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result</w:t>
      </w:r>
      <w:r>
        <w:rPr>
          <w:rFonts w:ascii="Consolas" w:hAnsi="Consolas" w:cs="Consolas"/>
          <w:color w:val="000000"/>
          <w:sz w:val="16"/>
          <w:szCs w:val="16"/>
          <w:lang w:val="en-IN"/>
        </w:rPr>
        <w:t xml:space="preserve"> + </w:t>
      </w:r>
      <w:proofErr w:type="spellStart"/>
      <w:r>
        <w:rPr>
          <w:rFonts w:ascii="Consolas" w:hAnsi="Consolas" w:cs="Consolas"/>
          <w:i/>
          <w:iCs/>
          <w:color w:val="000000"/>
          <w:sz w:val="16"/>
          <w:szCs w:val="16"/>
          <w:lang w:val="en-IN"/>
        </w:rPr>
        <w:t>nthMultiply</w:t>
      </w:r>
      <w:proofErr w:type="spellEnd"/>
      <w:r>
        <w:rPr>
          <w:rFonts w:ascii="Consolas" w:hAnsi="Consolas" w:cs="Consolas"/>
          <w:color w:val="000000"/>
          <w:sz w:val="16"/>
          <w:szCs w:val="16"/>
          <w:lang w:val="en-IN"/>
        </w:rPr>
        <w:t>(</w:t>
      </w:r>
      <w:r>
        <w:rPr>
          <w:rFonts w:ascii="Consolas" w:hAnsi="Consolas" w:cs="Consolas"/>
          <w:color w:val="6A3E3E"/>
          <w:sz w:val="16"/>
          <w:szCs w:val="16"/>
          <w:lang w:val="en-IN"/>
        </w:rPr>
        <w:t>input</w:t>
      </w:r>
      <w:r>
        <w:rPr>
          <w:rFonts w:ascii="Consolas" w:hAnsi="Consolas" w:cs="Consolas"/>
          <w:color w:val="000000"/>
          <w:sz w:val="16"/>
          <w:szCs w:val="16"/>
          <w:lang w:val="en-IN"/>
        </w:rPr>
        <w:t xml:space="preserve">%10, </w:t>
      </w:r>
      <w:r>
        <w:rPr>
          <w:rFonts w:ascii="Consolas" w:hAnsi="Consolas" w:cs="Consolas"/>
          <w:color w:val="6A3E3E"/>
          <w:sz w:val="16"/>
          <w:szCs w:val="16"/>
          <w:highlight w:val="lightGray"/>
          <w:lang w:val="en-IN"/>
        </w:rPr>
        <w:t>length</w:t>
      </w:r>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gramStart"/>
      <w:r>
        <w:rPr>
          <w:rFonts w:ascii="Consolas" w:hAnsi="Consolas" w:cs="Consolas"/>
          <w:color w:val="6A3E3E"/>
          <w:sz w:val="16"/>
          <w:szCs w:val="16"/>
          <w:lang w:val="en-IN"/>
        </w:rPr>
        <w:t>input</w:t>
      </w:r>
      <w:proofErr w:type="gramEnd"/>
      <w:r>
        <w:rPr>
          <w:rFonts w:ascii="Consolas" w:hAnsi="Consolas" w:cs="Consolas"/>
          <w:color w:val="000000"/>
          <w:sz w:val="16"/>
          <w:szCs w:val="16"/>
          <w:lang w:val="en-IN"/>
        </w:rPr>
        <w:t xml:space="preserve"> = </w:t>
      </w:r>
      <w:r>
        <w:rPr>
          <w:rFonts w:ascii="Consolas" w:hAnsi="Consolas" w:cs="Consolas"/>
          <w:color w:val="6A3E3E"/>
          <w:sz w:val="16"/>
          <w:szCs w:val="16"/>
          <w:lang w:val="en-IN"/>
        </w:rPr>
        <w:t>input</w:t>
      </w:r>
      <w:r>
        <w:rPr>
          <w:rFonts w:ascii="Consolas" w:hAnsi="Consolas" w:cs="Consolas"/>
          <w:color w:val="000000"/>
          <w:sz w:val="16"/>
          <w:szCs w:val="16"/>
          <w:lang w:val="en-IN"/>
        </w:rPr>
        <w:t xml:space="preserve"> / 10;</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lastRenderedPageBreak/>
        <w:tab/>
      </w: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if</w:t>
      </w:r>
      <w:r>
        <w:rPr>
          <w:rFonts w:ascii="Consolas" w:hAnsi="Consolas" w:cs="Consolas"/>
          <w:color w:val="000000"/>
          <w:sz w:val="16"/>
          <w:szCs w:val="16"/>
          <w:lang w:val="en-IN"/>
        </w:rPr>
        <w:t>(</w:t>
      </w:r>
      <w:proofErr w:type="spellStart"/>
      <w:proofErr w:type="gramEnd"/>
      <w:r>
        <w:rPr>
          <w:rFonts w:ascii="Consolas" w:hAnsi="Consolas" w:cs="Consolas"/>
          <w:color w:val="6A3E3E"/>
          <w:sz w:val="16"/>
          <w:szCs w:val="16"/>
          <w:lang w:val="en-IN"/>
        </w:rPr>
        <w:t>armstrongInput</w:t>
      </w:r>
      <w:proofErr w:type="spellEnd"/>
      <w:r>
        <w:rPr>
          <w:rFonts w:ascii="Consolas" w:hAnsi="Consolas" w:cs="Consolas"/>
          <w:color w:val="000000"/>
          <w:sz w:val="16"/>
          <w:szCs w:val="16"/>
          <w:lang w:val="en-IN"/>
        </w:rPr>
        <w:t xml:space="preserve"> == </w:t>
      </w:r>
      <w:r>
        <w:rPr>
          <w:rFonts w:ascii="Consolas" w:hAnsi="Consolas" w:cs="Consolas"/>
          <w:color w:val="6A3E3E"/>
          <w:sz w:val="16"/>
          <w:szCs w:val="16"/>
          <w:lang w:val="en-IN"/>
        </w:rPr>
        <w:t>result</w:t>
      </w:r>
      <w:r>
        <w:rPr>
          <w:rFonts w:ascii="Consolas" w:hAnsi="Consolas" w:cs="Consolas"/>
          <w:color w:val="000000"/>
          <w:sz w:val="16"/>
          <w:szCs w:val="16"/>
          <w:lang w:val="en-IN"/>
        </w:rPr>
        <w:t>)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 xml:space="preserve">"YES! </w:t>
      </w:r>
      <w:proofErr w:type="spellStart"/>
      <w:proofErr w:type="gramStart"/>
      <w:r>
        <w:rPr>
          <w:rFonts w:ascii="Consolas" w:hAnsi="Consolas" w:cs="Consolas"/>
          <w:color w:val="2A00FF"/>
          <w:sz w:val="16"/>
          <w:szCs w:val="16"/>
          <w:lang w:val="en-IN"/>
        </w:rPr>
        <w:t>armstrong</w:t>
      </w:r>
      <w:proofErr w:type="spellEnd"/>
      <w:proofErr w:type="gramEnd"/>
      <w:r>
        <w:rPr>
          <w:rFonts w:ascii="Consolas" w:hAnsi="Consolas" w:cs="Consolas"/>
          <w:color w:val="2A00FF"/>
          <w:sz w:val="16"/>
          <w:szCs w:val="16"/>
          <w:lang w:val="en-IN"/>
        </w:rPr>
        <w:t>"</w:t>
      </w:r>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 xml:space="preserve">} </w:t>
      </w:r>
      <w:r>
        <w:rPr>
          <w:rFonts w:ascii="Consolas" w:hAnsi="Consolas" w:cs="Consolas"/>
          <w:b/>
          <w:bCs/>
          <w:color w:val="7F0055"/>
          <w:sz w:val="16"/>
          <w:szCs w:val="16"/>
          <w:lang w:val="en-IN"/>
        </w:rPr>
        <w:t>else</w:t>
      </w:r>
      <w:r>
        <w:rPr>
          <w:rFonts w:ascii="Consolas" w:hAnsi="Consolas" w:cs="Consolas"/>
          <w:color w:val="000000"/>
          <w:sz w:val="16"/>
          <w:szCs w:val="16"/>
          <w:lang w:val="en-IN"/>
        </w:rPr>
        <w:t xml:space="preserve">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color w:val="000000"/>
          <w:sz w:val="16"/>
          <w:szCs w:val="16"/>
          <w:lang w:val="en-IN"/>
        </w:rPr>
        <w:t>System.</w:t>
      </w:r>
      <w:r>
        <w:rPr>
          <w:rFonts w:ascii="Consolas" w:hAnsi="Consolas" w:cs="Consolas"/>
          <w:b/>
          <w:bCs/>
          <w:i/>
          <w:iCs/>
          <w:color w:val="0000C0"/>
          <w:sz w:val="16"/>
          <w:szCs w:val="16"/>
          <w:lang w:val="en-IN"/>
        </w:rPr>
        <w:t>out</w:t>
      </w:r>
      <w:r>
        <w:rPr>
          <w:rFonts w:ascii="Consolas" w:hAnsi="Consolas" w:cs="Consolas"/>
          <w:color w:val="000000"/>
          <w:sz w:val="16"/>
          <w:szCs w:val="16"/>
          <w:lang w:val="en-IN"/>
        </w:rPr>
        <w:t>.println</w:t>
      </w:r>
      <w:proofErr w:type="spellEnd"/>
      <w:r>
        <w:rPr>
          <w:rFonts w:ascii="Consolas" w:hAnsi="Consolas" w:cs="Consolas"/>
          <w:color w:val="000000"/>
          <w:sz w:val="16"/>
          <w:szCs w:val="16"/>
          <w:lang w:val="en-IN"/>
        </w:rPr>
        <w:t>(</w:t>
      </w:r>
      <w:proofErr w:type="gramEnd"/>
      <w:r>
        <w:rPr>
          <w:rFonts w:ascii="Consolas" w:hAnsi="Consolas" w:cs="Consolas"/>
          <w:color w:val="2A00FF"/>
          <w:sz w:val="16"/>
          <w:szCs w:val="16"/>
          <w:lang w:val="en-IN"/>
        </w:rPr>
        <w:t>"NO!"</w:t>
      </w:r>
      <w:r>
        <w:rPr>
          <w:rFonts w:ascii="Consolas" w:hAnsi="Consolas" w:cs="Consolas"/>
          <w:color w:val="000000"/>
          <w:sz w:val="16"/>
          <w:szCs w:val="16"/>
          <w:lang w:val="en-IN"/>
        </w:rPr>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roofErr w:type="gramStart"/>
      <w:r>
        <w:rPr>
          <w:rFonts w:ascii="Consolas" w:hAnsi="Consolas" w:cs="Consolas"/>
          <w:b/>
          <w:bCs/>
          <w:color w:val="7F0055"/>
          <w:sz w:val="16"/>
          <w:szCs w:val="16"/>
          <w:lang w:val="en-IN"/>
        </w:rPr>
        <w:t>public</w:t>
      </w:r>
      <w:proofErr w:type="gramEnd"/>
      <w:r>
        <w:rPr>
          <w:rFonts w:ascii="Consolas" w:hAnsi="Consolas" w:cs="Consolas"/>
          <w:color w:val="000000"/>
          <w:sz w:val="16"/>
          <w:szCs w:val="16"/>
          <w:lang w:val="en-IN"/>
        </w:rPr>
        <w:t xml:space="preserve"> </w:t>
      </w:r>
      <w:r>
        <w:rPr>
          <w:rFonts w:ascii="Consolas" w:hAnsi="Consolas" w:cs="Consolas"/>
          <w:b/>
          <w:bCs/>
          <w:color w:val="7F0055"/>
          <w:sz w:val="16"/>
          <w:szCs w:val="16"/>
          <w:lang w:val="en-IN"/>
        </w:rPr>
        <w:t>static</w:t>
      </w:r>
      <w:r>
        <w:rPr>
          <w:rFonts w:ascii="Consolas" w:hAnsi="Consolas" w:cs="Consolas"/>
          <w:color w:val="000000"/>
          <w:sz w:val="16"/>
          <w:szCs w:val="16"/>
          <w:lang w:val="en-IN"/>
        </w:rPr>
        <w:t xml:space="preserve"> </w:t>
      </w:r>
      <w:r>
        <w:rPr>
          <w:rFonts w:ascii="Consolas" w:hAnsi="Consolas" w:cs="Consolas"/>
          <w:b/>
          <w:bCs/>
          <w:color w:val="7F0055"/>
          <w:sz w:val="16"/>
          <w:szCs w:val="16"/>
          <w:lang w:val="en-IN"/>
        </w:rPr>
        <w:t>void</w:t>
      </w:r>
      <w:r>
        <w:rPr>
          <w:rFonts w:ascii="Consolas" w:hAnsi="Consolas" w:cs="Consolas"/>
          <w:color w:val="000000"/>
          <w:sz w:val="16"/>
          <w:szCs w:val="16"/>
          <w:lang w:val="en-IN"/>
        </w:rPr>
        <w:t xml:space="preserve"> main(String[] </w:t>
      </w:r>
      <w:proofErr w:type="spellStart"/>
      <w:r>
        <w:rPr>
          <w:rFonts w:ascii="Consolas" w:hAnsi="Consolas" w:cs="Consolas"/>
          <w:color w:val="6A3E3E"/>
          <w:sz w:val="16"/>
          <w:szCs w:val="16"/>
          <w:lang w:val="en-IN"/>
        </w:rPr>
        <w:t>args</w:t>
      </w:r>
      <w:proofErr w:type="spellEnd"/>
      <w:r>
        <w:rPr>
          <w:rFonts w:ascii="Consolas" w:hAnsi="Consolas" w:cs="Consolas"/>
          <w:color w:val="000000"/>
          <w:sz w:val="16"/>
          <w:szCs w:val="16"/>
          <w:lang w:val="en-IN"/>
        </w:rPr>
        <w:t>) {</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r>
        <w:rPr>
          <w:rFonts w:ascii="Consolas" w:hAnsi="Consolas" w:cs="Consolas"/>
          <w:color w:val="000000"/>
          <w:sz w:val="16"/>
          <w:szCs w:val="16"/>
          <w:lang w:val="en-IN"/>
        </w:rPr>
        <w:tab/>
      </w:r>
      <w:proofErr w:type="spellStart"/>
      <w:proofErr w:type="gramStart"/>
      <w:r>
        <w:rPr>
          <w:rFonts w:ascii="Consolas" w:hAnsi="Consolas" w:cs="Consolas"/>
          <w:i/>
          <w:iCs/>
          <w:color w:val="000000"/>
          <w:sz w:val="16"/>
          <w:szCs w:val="16"/>
          <w:lang w:val="en-IN"/>
        </w:rPr>
        <w:t>armstrong</w:t>
      </w:r>
      <w:proofErr w:type="spellEnd"/>
      <w:r>
        <w:rPr>
          <w:rFonts w:ascii="Consolas" w:hAnsi="Consolas" w:cs="Consolas"/>
          <w:color w:val="000000"/>
          <w:sz w:val="16"/>
          <w:szCs w:val="16"/>
          <w:lang w:val="en-IN"/>
        </w:rPr>
        <w:t>(</w:t>
      </w:r>
      <w:proofErr w:type="gramEnd"/>
      <w:r>
        <w:rPr>
          <w:rFonts w:ascii="Consolas" w:hAnsi="Consolas" w:cs="Consolas"/>
          <w:color w:val="000000"/>
          <w:sz w:val="16"/>
          <w:szCs w:val="16"/>
          <w:lang w:val="en-IN"/>
        </w:rPr>
        <w:t>153);</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t>}</w:t>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ab/>
      </w:r>
    </w:p>
    <w:p w:rsidR="00003A8E" w:rsidRDefault="00003A8E" w:rsidP="00003A8E">
      <w:pPr>
        <w:autoSpaceDE w:val="0"/>
        <w:autoSpaceDN w:val="0"/>
        <w:adjustRightInd w:val="0"/>
        <w:spacing w:after="0" w:line="240" w:lineRule="auto"/>
        <w:rPr>
          <w:rFonts w:ascii="Consolas" w:hAnsi="Consolas" w:cs="Consolas"/>
          <w:sz w:val="16"/>
          <w:szCs w:val="16"/>
          <w:lang w:val="en-IN"/>
        </w:rPr>
      </w:pPr>
      <w:r>
        <w:rPr>
          <w:rFonts w:ascii="Consolas" w:hAnsi="Consolas" w:cs="Consolas"/>
          <w:color w:val="000000"/>
          <w:sz w:val="16"/>
          <w:szCs w:val="16"/>
          <w:lang w:val="en-IN"/>
        </w:rPr>
        <w:t>}</w:t>
      </w:r>
    </w:p>
    <w:p w:rsidR="00003A8E" w:rsidRDefault="00003A8E" w:rsidP="00003A8E">
      <w:pPr>
        <w:pStyle w:val="ListParagraph"/>
      </w:pPr>
      <w:bookmarkStart w:id="230" w:name="_GoBack"/>
      <w:bookmarkEnd w:id="230"/>
    </w:p>
    <w:p w:rsidR="003C4369" w:rsidRDefault="003C4369" w:rsidP="004C6C8B">
      <w:pPr>
        <w:pStyle w:val="ListParagraph"/>
        <w:numPr>
          <w:ilvl w:val="0"/>
          <w:numId w:val="39"/>
        </w:numPr>
      </w:pPr>
      <w:r>
        <w:t>WAP to calculate factorial of a number</w:t>
      </w:r>
    </w:p>
    <w:p w:rsidR="003C4369" w:rsidRDefault="003C4369" w:rsidP="004C6C8B">
      <w:pPr>
        <w:pStyle w:val="ListParagraph"/>
        <w:numPr>
          <w:ilvl w:val="0"/>
          <w:numId w:val="39"/>
        </w:numPr>
      </w:pPr>
      <w:r>
        <w:t>WAP to Reverse words in a sentence</w:t>
      </w:r>
    </w:p>
    <w:p w:rsidR="003C4369" w:rsidRPr="004C6C8B" w:rsidRDefault="003C4369" w:rsidP="004C6C8B">
      <w:pPr>
        <w:pStyle w:val="ListParagraph"/>
        <w:numPr>
          <w:ilvl w:val="0"/>
          <w:numId w:val="39"/>
        </w:numPr>
      </w:pPr>
      <w:r>
        <w:t xml:space="preserve">WAP to check string anagram </w:t>
      </w:r>
    </w:p>
    <w:p w:rsidR="004C6C8B" w:rsidRPr="004C6C8B" w:rsidRDefault="004C6C8B" w:rsidP="004C6C8B">
      <w:pPr>
        <w:pStyle w:val="ListParagraph"/>
        <w:rPr>
          <w:rFonts w:ascii="Consolas" w:hAnsi="Consolas" w:cs="Consolas"/>
          <w:color w:val="000000"/>
          <w:sz w:val="16"/>
          <w:szCs w:val="16"/>
          <w:lang w:val="en-IN"/>
        </w:rPr>
      </w:pPr>
    </w:p>
    <w:p w:rsidR="00203E1F" w:rsidRPr="002B6CC1" w:rsidRDefault="00203E1F" w:rsidP="00203E1F"/>
    <w:sectPr w:rsidR="00203E1F" w:rsidRPr="002B6CC1" w:rsidSect="00821B30">
      <w:footerReference w:type="default" r:id="rId3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BE8" w:rsidRDefault="00FE3BE8">
      <w:r>
        <w:separator/>
      </w:r>
    </w:p>
    <w:p w:rsidR="00FE3BE8" w:rsidRDefault="00FE3BE8"/>
  </w:endnote>
  <w:endnote w:type="continuationSeparator" w:id="0">
    <w:p w:rsidR="00FE3BE8" w:rsidRDefault="00FE3BE8">
      <w:r>
        <w:continuationSeparator/>
      </w:r>
    </w:p>
    <w:p w:rsidR="00FE3BE8" w:rsidRDefault="00FE3B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altName w:val="Calibri"/>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699706"/>
      <w:docPartObj>
        <w:docPartGallery w:val="Page Numbers (Bottom of Page)"/>
        <w:docPartUnique/>
      </w:docPartObj>
    </w:sdtPr>
    <w:sdtEndPr>
      <w:rPr>
        <w:noProof/>
      </w:rPr>
    </w:sdtEndPr>
    <w:sdtContent>
      <w:p w:rsidR="00FE3BE8" w:rsidRDefault="00FE3BE8">
        <w:pPr>
          <w:pStyle w:val="Footer"/>
        </w:pPr>
        <w:r>
          <w:fldChar w:fldCharType="begin"/>
        </w:r>
        <w:r>
          <w:instrText xml:space="preserve"> PAGE   \* MERGEFORMAT </w:instrText>
        </w:r>
        <w:r>
          <w:fldChar w:fldCharType="separate"/>
        </w:r>
        <w:r w:rsidR="00003A8E">
          <w:rPr>
            <w:noProof/>
          </w:rPr>
          <w:t>46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BE8" w:rsidRDefault="00FE3BE8">
      <w:r>
        <w:separator/>
      </w:r>
    </w:p>
    <w:p w:rsidR="00FE3BE8" w:rsidRDefault="00FE3BE8"/>
  </w:footnote>
  <w:footnote w:type="continuationSeparator" w:id="0">
    <w:p w:rsidR="00FE3BE8" w:rsidRDefault="00FE3BE8">
      <w:r>
        <w:continuationSeparator/>
      </w:r>
    </w:p>
    <w:p w:rsidR="00FE3BE8" w:rsidRDefault="00FE3BE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5AB25B8"/>
    <w:multiLevelType w:val="multilevel"/>
    <w:tmpl w:val="8928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A8C"/>
    <w:multiLevelType w:val="hybridMultilevel"/>
    <w:tmpl w:val="D2B2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505BD"/>
    <w:multiLevelType w:val="multilevel"/>
    <w:tmpl w:val="BC2E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D0B0C"/>
    <w:multiLevelType w:val="hybridMultilevel"/>
    <w:tmpl w:val="215C3460"/>
    <w:lvl w:ilvl="0" w:tplc="40090001">
      <w:start w:val="1"/>
      <w:numFmt w:val="bullet"/>
      <w:lvlText w:val=""/>
      <w:lvlJc w:val="left"/>
      <w:pPr>
        <w:ind w:left="795" w:hanging="360"/>
      </w:pPr>
      <w:rPr>
        <w:rFonts w:ascii="Symbol" w:hAnsi="Symbol"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nsid w:val="13252B10"/>
    <w:multiLevelType w:val="multilevel"/>
    <w:tmpl w:val="93BA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B03A8"/>
    <w:multiLevelType w:val="hybridMultilevel"/>
    <w:tmpl w:val="6FF69A4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7A4715"/>
    <w:multiLevelType w:val="hybridMultilevel"/>
    <w:tmpl w:val="DB668EBA"/>
    <w:lvl w:ilvl="0" w:tplc="04090001">
      <w:start w:val="1"/>
      <w:numFmt w:val="bullet"/>
      <w:lvlText w:val=""/>
      <w:lvlJc w:val="left"/>
      <w:pPr>
        <w:ind w:left="720" w:hanging="360"/>
      </w:pPr>
      <w:rPr>
        <w:rFonts w:ascii="Symbol" w:hAnsi="Symbol" w:hint="default"/>
      </w:rPr>
    </w:lvl>
    <w:lvl w:ilvl="1" w:tplc="07685FB4">
      <w:numFmt w:val="bullet"/>
      <w:lvlText w:val=""/>
      <w:lvlJc w:val="left"/>
      <w:pPr>
        <w:ind w:left="1440" w:hanging="360"/>
      </w:pPr>
      <w:rPr>
        <w:rFonts w:ascii="Wingdings" w:eastAsia="Times New Roman" w:hAnsi="Wingdings" w:cstheme="minorBidi" w:hint="default"/>
      </w:rPr>
    </w:lvl>
    <w:lvl w:ilvl="2" w:tplc="BBE86130">
      <w:numFmt w:val="bullet"/>
      <w:lvlText w:val="-"/>
      <w:lvlJc w:val="left"/>
      <w:pPr>
        <w:ind w:left="2160" w:hanging="360"/>
      </w:pPr>
      <w:rPr>
        <w:rFonts w:ascii="Verdana" w:eastAsia="Times New Roman" w:hAnsi="Verdan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457A4"/>
    <w:multiLevelType w:val="multilevel"/>
    <w:tmpl w:val="D666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82E83"/>
    <w:multiLevelType w:val="hybridMultilevel"/>
    <w:tmpl w:val="053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F3CA3"/>
    <w:multiLevelType w:val="hybridMultilevel"/>
    <w:tmpl w:val="05AABE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9170A"/>
    <w:multiLevelType w:val="multilevel"/>
    <w:tmpl w:val="0B46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57257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F63FD0"/>
    <w:multiLevelType w:val="multilevel"/>
    <w:tmpl w:val="9B4C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96305C"/>
    <w:multiLevelType w:val="hybridMultilevel"/>
    <w:tmpl w:val="974E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75FA5"/>
    <w:multiLevelType w:val="multilevel"/>
    <w:tmpl w:val="1D3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2A60E2"/>
    <w:multiLevelType w:val="hybridMultilevel"/>
    <w:tmpl w:val="2DF43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422BB7"/>
    <w:multiLevelType w:val="hybridMultilevel"/>
    <w:tmpl w:val="7566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0019C4"/>
    <w:multiLevelType w:val="multilevel"/>
    <w:tmpl w:val="4C9E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A473DA"/>
    <w:multiLevelType w:val="hybridMultilevel"/>
    <w:tmpl w:val="644E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3A2C49"/>
    <w:multiLevelType w:val="multilevel"/>
    <w:tmpl w:val="6D18B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774465"/>
    <w:multiLevelType w:val="multilevel"/>
    <w:tmpl w:val="1794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976584"/>
    <w:multiLevelType w:val="multilevel"/>
    <w:tmpl w:val="763E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904F25"/>
    <w:multiLevelType w:val="hybridMultilevel"/>
    <w:tmpl w:val="08B683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2C24D0"/>
    <w:multiLevelType w:val="multilevel"/>
    <w:tmpl w:val="F874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A377ED0"/>
    <w:multiLevelType w:val="multilevel"/>
    <w:tmpl w:val="66E8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E553AE"/>
    <w:multiLevelType w:val="hybridMultilevel"/>
    <w:tmpl w:val="911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DDD744F"/>
    <w:multiLevelType w:val="multilevel"/>
    <w:tmpl w:val="7CB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591A94"/>
    <w:multiLevelType w:val="hybridMultilevel"/>
    <w:tmpl w:val="9826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22992"/>
    <w:multiLevelType w:val="hybridMultilevel"/>
    <w:tmpl w:val="41CC7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0996709"/>
    <w:multiLevelType w:val="multilevel"/>
    <w:tmpl w:val="0202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E93554"/>
    <w:multiLevelType w:val="hybridMultilevel"/>
    <w:tmpl w:val="4BE295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8052685"/>
    <w:multiLevelType w:val="hybridMultilevel"/>
    <w:tmpl w:val="E84AE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B135CF3"/>
    <w:multiLevelType w:val="multilevel"/>
    <w:tmpl w:val="357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232FFA"/>
    <w:multiLevelType w:val="hybridMultilevel"/>
    <w:tmpl w:val="AD50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283B0B"/>
    <w:multiLevelType w:val="multilevel"/>
    <w:tmpl w:val="C2EC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27"/>
  </w:num>
  <w:num w:numId="5">
    <w:abstractNumId w:val="11"/>
  </w:num>
  <w:num w:numId="6">
    <w:abstractNumId w:val="8"/>
  </w:num>
  <w:num w:numId="7">
    <w:abstractNumId w:val="21"/>
  </w:num>
  <w:num w:numId="8">
    <w:abstractNumId w:val="3"/>
  </w:num>
  <w:num w:numId="9">
    <w:abstractNumId w:val="14"/>
  </w:num>
  <w:num w:numId="10">
    <w:abstractNumId w:val="17"/>
  </w:num>
  <w:num w:numId="11">
    <w:abstractNumId w:val="22"/>
  </w:num>
  <w:num w:numId="12">
    <w:abstractNumId w:val="37"/>
  </w:num>
  <w:num w:numId="13">
    <w:abstractNumId w:val="16"/>
  </w:num>
  <w:num w:numId="14">
    <w:abstractNumId w:val="12"/>
  </w:num>
  <w:num w:numId="15">
    <w:abstractNumId w:val="19"/>
  </w:num>
  <w:num w:numId="16">
    <w:abstractNumId w:val="31"/>
  </w:num>
  <w:num w:numId="17">
    <w:abstractNumId w:val="30"/>
  </w:num>
  <w:num w:numId="18">
    <w:abstractNumId w:val="2"/>
  </w:num>
  <w:num w:numId="19">
    <w:abstractNumId w:val="10"/>
  </w:num>
  <w:num w:numId="20">
    <w:abstractNumId w:val="4"/>
  </w:num>
  <w:num w:numId="21">
    <w:abstractNumId w:val="24"/>
  </w:num>
  <w:num w:numId="22">
    <w:abstractNumId w:val="38"/>
  </w:num>
  <w:num w:numId="23">
    <w:abstractNumId w:val="23"/>
  </w:num>
  <w:num w:numId="24">
    <w:abstractNumId w:val="36"/>
  </w:num>
  <w:num w:numId="25">
    <w:abstractNumId w:val="33"/>
  </w:num>
  <w:num w:numId="26">
    <w:abstractNumId w:val="15"/>
  </w:num>
  <w:num w:numId="27">
    <w:abstractNumId w:val="20"/>
  </w:num>
  <w:num w:numId="28">
    <w:abstractNumId w:val="6"/>
  </w:num>
  <w:num w:numId="29">
    <w:abstractNumId w:val="28"/>
  </w:num>
  <w:num w:numId="30">
    <w:abstractNumId w:val="13"/>
  </w:num>
  <w:num w:numId="31">
    <w:abstractNumId w:val="26"/>
  </w:num>
  <w:num w:numId="32">
    <w:abstractNumId w:val="35"/>
  </w:num>
  <w:num w:numId="33">
    <w:abstractNumId w:val="29"/>
  </w:num>
  <w:num w:numId="34">
    <w:abstractNumId w:val="25"/>
  </w:num>
  <w:num w:numId="35">
    <w:abstractNumId w:val="18"/>
  </w:num>
  <w:num w:numId="36">
    <w:abstractNumId w:val="5"/>
  </w:num>
  <w:num w:numId="37">
    <w:abstractNumId w:val="7"/>
  </w:num>
  <w:num w:numId="38">
    <w:abstractNumId w:val="34"/>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BB7DD5"/>
    <w:rsid w:val="00003A8E"/>
    <w:rsid w:val="00010F12"/>
    <w:rsid w:val="00036520"/>
    <w:rsid w:val="00051D3B"/>
    <w:rsid w:val="00061944"/>
    <w:rsid w:val="000703BD"/>
    <w:rsid w:val="00074A19"/>
    <w:rsid w:val="000816EA"/>
    <w:rsid w:val="00083115"/>
    <w:rsid w:val="00086739"/>
    <w:rsid w:val="0008692B"/>
    <w:rsid w:val="00097BE3"/>
    <w:rsid w:val="000C0661"/>
    <w:rsid w:val="000C17D0"/>
    <w:rsid w:val="000C3D03"/>
    <w:rsid w:val="000C5D5B"/>
    <w:rsid w:val="000D2DBC"/>
    <w:rsid w:val="000D495D"/>
    <w:rsid w:val="000D7124"/>
    <w:rsid w:val="000E2F28"/>
    <w:rsid w:val="000F0835"/>
    <w:rsid w:val="000F42F6"/>
    <w:rsid w:val="000F4EE8"/>
    <w:rsid w:val="00100BD8"/>
    <w:rsid w:val="0011056D"/>
    <w:rsid w:val="0011673B"/>
    <w:rsid w:val="00130948"/>
    <w:rsid w:val="0014114F"/>
    <w:rsid w:val="001418BD"/>
    <w:rsid w:val="00150A6D"/>
    <w:rsid w:val="00172D9E"/>
    <w:rsid w:val="001753C2"/>
    <w:rsid w:val="00181CB7"/>
    <w:rsid w:val="00182747"/>
    <w:rsid w:val="001866C9"/>
    <w:rsid w:val="00190BF5"/>
    <w:rsid w:val="001B25CE"/>
    <w:rsid w:val="001C3821"/>
    <w:rsid w:val="001C4EFE"/>
    <w:rsid w:val="001D273A"/>
    <w:rsid w:val="001D5178"/>
    <w:rsid w:val="001E12DA"/>
    <w:rsid w:val="001E68C7"/>
    <w:rsid w:val="001F22E9"/>
    <w:rsid w:val="00201AD3"/>
    <w:rsid w:val="002020A0"/>
    <w:rsid w:val="00203E1F"/>
    <w:rsid w:val="002245E8"/>
    <w:rsid w:val="00224E4C"/>
    <w:rsid w:val="00225BC3"/>
    <w:rsid w:val="00225ED4"/>
    <w:rsid w:val="00240041"/>
    <w:rsid w:val="00242160"/>
    <w:rsid w:val="0025593D"/>
    <w:rsid w:val="00256907"/>
    <w:rsid w:val="002633AB"/>
    <w:rsid w:val="00266C74"/>
    <w:rsid w:val="00270E93"/>
    <w:rsid w:val="00271AD1"/>
    <w:rsid w:val="00272D17"/>
    <w:rsid w:val="002807A9"/>
    <w:rsid w:val="00280FB8"/>
    <w:rsid w:val="00281E62"/>
    <w:rsid w:val="002A0950"/>
    <w:rsid w:val="002A0FCF"/>
    <w:rsid w:val="002A3DE2"/>
    <w:rsid w:val="002A6DFC"/>
    <w:rsid w:val="002B3C11"/>
    <w:rsid w:val="002B6CC1"/>
    <w:rsid w:val="002C29CF"/>
    <w:rsid w:val="002C4592"/>
    <w:rsid w:val="002D4DEB"/>
    <w:rsid w:val="002E321C"/>
    <w:rsid w:val="002E615E"/>
    <w:rsid w:val="002F41A7"/>
    <w:rsid w:val="002F6AE6"/>
    <w:rsid w:val="00301624"/>
    <w:rsid w:val="00321599"/>
    <w:rsid w:val="003306B1"/>
    <w:rsid w:val="00333E00"/>
    <w:rsid w:val="00342F99"/>
    <w:rsid w:val="00344F59"/>
    <w:rsid w:val="00352409"/>
    <w:rsid w:val="0035393D"/>
    <w:rsid w:val="00356E30"/>
    <w:rsid w:val="00372DCA"/>
    <w:rsid w:val="00377629"/>
    <w:rsid w:val="00381E5E"/>
    <w:rsid w:val="00382EED"/>
    <w:rsid w:val="00384BC0"/>
    <w:rsid w:val="00386FDE"/>
    <w:rsid w:val="003B0D53"/>
    <w:rsid w:val="003B58B7"/>
    <w:rsid w:val="003B7482"/>
    <w:rsid w:val="003C4369"/>
    <w:rsid w:val="003D73D5"/>
    <w:rsid w:val="003E260D"/>
    <w:rsid w:val="003E4013"/>
    <w:rsid w:val="00407D48"/>
    <w:rsid w:val="004136E3"/>
    <w:rsid w:val="004154F3"/>
    <w:rsid w:val="00420902"/>
    <w:rsid w:val="00423235"/>
    <w:rsid w:val="004336F4"/>
    <w:rsid w:val="004435FD"/>
    <w:rsid w:val="00447651"/>
    <w:rsid w:val="004513F3"/>
    <w:rsid w:val="0045450B"/>
    <w:rsid w:val="00454762"/>
    <w:rsid w:val="004630BA"/>
    <w:rsid w:val="00463C3E"/>
    <w:rsid w:val="00463C62"/>
    <w:rsid w:val="004702D6"/>
    <w:rsid w:val="004716DD"/>
    <w:rsid w:val="00472C3A"/>
    <w:rsid w:val="00473A9B"/>
    <w:rsid w:val="004A3CC4"/>
    <w:rsid w:val="004A6B87"/>
    <w:rsid w:val="004C6C8B"/>
    <w:rsid w:val="004D1633"/>
    <w:rsid w:val="004D1CF7"/>
    <w:rsid w:val="004D44E8"/>
    <w:rsid w:val="004D55F3"/>
    <w:rsid w:val="004E3C81"/>
    <w:rsid w:val="004E6E45"/>
    <w:rsid w:val="004E7841"/>
    <w:rsid w:val="004F4022"/>
    <w:rsid w:val="00514FA9"/>
    <w:rsid w:val="005168B4"/>
    <w:rsid w:val="00516C55"/>
    <w:rsid w:val="005238D1"/>
    <w:rsid w:val="00526577"/>
    <w:rsid w:val="00530BEA"/>
    <w:rsid w:val="00531ECE"/>
    <w:rsid w:val="00535E90"/>
    <w:rsid w:val="00536F8F"/>
    <w:rsid w:val="005455CB"/>
    <w:rsid w:val="00550DA7"/>
    <w:rsid w:val="00551665"/>
    <w:rsid w:val="00560347"/>
    <w:rsid w:val="005749A8"/>
    <w:rsid w:val="0057780C"/>
    <w:rsid w:val="00581D93"/>
    <w:rsid w:val="005828F2"/>
    <w:rsid w:val="0058368C"/>
    <w:rsid w:val="00594B05"/>
    <w:rsid w:val="005A5A52"/>
    <w:rsid w:val="005B099E"/>
    <w:rsid w:val="005B23F2"/>
    <w:rsid w:val="005D7ACD"/>
    <w:rsid w:val="005D7BC8"/>
    <w:rsid w:val="005E11A5"/>
    <w:rsid w:val="005E16AF"/>
    <w:rsid w:val="00611C59"/>
    <w:rsid w:val="00613965"/>
    <w:rsid w:val="006166CB"/>
    <w:rsid w:val="006275C6"/>
    <w:rsid w:val="00627791"/>
    <w:rsid w:val="00630776"/>
    <w:rsid w:val="00633B9D"/>
    <w:rsid w:val="00642819"/>
    <w:rsid w:val="00642BCC"/>
    <w:rsid w:val="006455AD"/>
    <w:rsid w:val="00646776"/>
    <w:rsid w:val="00652227"/>
    <w:rsid w:val="0065559C"/>
    <w:rsid w:val="00655EB9"/>
    <w:rsid w:val="00661BE9"/>
    <w:rsid w:val="006675AA"/>
    <w:rsid w:val="00672C60"/>
    <w:rsid w:val="0067632C"/>
    <w:rsid w:val="00676F4A"/>
    <w:rsid w:val="006968FF"/>
    <w:rsid w:val="006C5727"/>
    <w:rsid w:val="006C5F32"/>
    <w:rsid w:val="006C6161"/>
    <w:rsid w:val="006D6193"/>
    <w:rsid w:val="006F4D80"/>
    <w:rsid w:val="007008BB"/>
    <w:rsid w:val="00723CF0"/>
    <w:rsid w:val="00730742"/>
    <w:rsid w:val="00743D05"/>
    <w:rsid w:val="00745406"/>
    <w:rsid w:val="00755996"/>
    <w:rsid w:val="00760EAB"/>
    <w:rsid w:val="00770423"/>
    <w:rsid w:val="00784F45"/>
    <w:rsid w:val="007907B8"/>
    <w:rsid w:val="00795D4F"/>
    <w:rsid w:val="007A16B1"/>
    <w:rsid w:val="007B0902"/>
    <w:rsid w:val="007B35FE"/>
    <w:rsid w:val="007B3A04"/>
    <w:rsid w:val="007B5DCE"/>
    <w:rsid w:val="007D35C7"/>
    <w:rsid w:val="007D65C4"/>
    <w:rsid w:val="007D7605"/>
    <w:rsid w:val="007E2371"/>
    <w:rsid w:val="00806D11"/>
    <w:rsid w:val="008137A5"/>
    <w:rsid w:val="00821902"/>
    <w:rsid w:val="00821B30"/>
    <w:rsid w:val="00830121"/>
    <w:rsid w:val="00830382"/>
    <w:rsid w:val="00845F5B"/>
    <w:rsid w:val="008525C9"/>
    <w:rsid w:val="00852948"/>
    <w:rsid w:val="0086146F"/>
    <w:rsid w:val="008B7ECA"/>
    <w:rsid w:val="008C0CF3"/>
    <w:rsid w:val="008D568A"/>
    <w:rsid w:val="008E7F01"/>
    <w:rsid w:val="008F18E6"/>
    <w:rsid w:val="008F33B5"/>
    <w:rsid w:val="008F56BB"/>
    <w:rsid w:val="00921467"/>
    <w:rsid w:val="00927361"/>
    <w:rsid w:val="00927B10"/>
    <w:rsid w:val="00932163"/>
    <w:rsid w:val="0093555B"/>
    <w:rsid w:val="00945544"/>
    <w:rsid w:val="00952EDF"/>
    <w:rsid w:val="00957FAE"/>
    <w:rsid w:val="009620CF"/>
    <w:rsid w:val="009762E5"/>
    <w:rsid w:val="009843B0"/>
    <w:rsid w:val="009A1783"/>
    <w:rsid w:val="009A1A0B"/>
    <w:rsid w:val="009A5244"/>
    <w:rsid w:val="009A6A7D"/>
    <w:rsid w:val="009A79DB"/>
    <w:rsid w:val="009B38A1"/>
    <w:rsid w:val="009C051C"/>
    <w:rsid w:val="009C647D"/>
    <w:rsid w:val="009D5101"/>
    <w:rsid w:val="009E3B4B"/>
    <w:rsid w:val="009E6535"/>
    <w:rsid w:val="009E7792"/>
    <w:rsid w:val="009F1DFB"/>
    <w:rsid w:val="009F44CF"/>
    <w:rsid w:val="009F4F7C"/>
    <w:rsid w:val="00A00A00"/>
    <w:rsid w:val="00A13C5D"/>
    <w:rsid w:val="00A1419C"/>
    <w:rsid w:val="00A17E79"/>
    <w:rsid w:val="00A2169E"/>
    <w:rsid w:val="00A301F4"/>
    <w:rsid w:val="00A458CE"/>
    <w:rsid w:val="00A50FDE"/>
    <w:rsid w:val="00A52A67"/>
    <w:rsid w:val="00A611DF"/>
    <w:rsid w:val="00A82878"/>
    <w:rsid w:val="00A8446B"/>
    <w:rsid w:val="00AA7831"/>
    <w:rsid w:val="00AA798A"/>
    <w:rsid w:val="00AC5611"/>
    <w:rsid w:val="00AD2A97"/>
    <w:rsid w:val="00AD2E8B"/>
    <w:rsid w:val="00AD3695"/>
    <w:rsid w:val="00AD37D4"/>
    <w:rsid w:val="00AE4E58"/>
    <w:rsid w:val="00AE5F22"/>
    <w:rsid w:val="00AE7676"/>
    <w:rsid w:val="00AE7CF7"/>
    <w:rsid w:val="00AF091F"/>
    <w:rsid w:val="00AF1C9D"/>
    <w:rsid w:val="00AF79E4"/>
    <w:rsid w:val="00B111DD"/>
    <w:rsid w:val="00B1520A"/>
    <w:rsid w:val="00B4768B"/>
    <w:rsid w:val="00B50CB2"/>
    <w:rsid w:val="00B519F7"/>
    <w:rsid w:val="00B5784B"/>
    <w:rsid w:val="00B62AE5"/>
    <w:rsid w:val="00B65BB1"/>
    <w:rsid w:val="00B661C7"/>
    <w:rsid w:val="00B74B64"/>
    <w:rsid w:val="00B844BE"/>
    <w:rsid w:val="00BB174F"/>
    <w:rsid w:val="00BB1AEF"/>
    <w:rsid w:val="00BB6F24"/>
    <w:rsid w:val="00BB7DD5"/>
    <w:rsid w:val="00BC0D05"/>
    <w:rsid w:val="00BC1CA2"/>
    <w:rsid w:val="00BD70A9"/>
    <w:rsid w:val="00BE1E96"/>
    <w:rsid w:val="00BE6305"/>
    <w:rsid w:val="00BF5AE7"/>
    <w:rsid w:val="00BF6DFB"/>
    <w:rsid w:val="00C02A52"/>
    <w:rsid w:val="00C07BB1"/>
    <w:rsid w:val="00C11726"/>
    <w:rsid w:val="00C16629"/>
    <w:rsid w:val="00C33422"/>
    <w:rsid w:val="00C4017A"/>
    <w:rsid w:val="00C4627B"/>
    <w:rsid w:val="00C63012"/>
    <w:rsid w:val="00C71F2B"/>
    <w:rsid w:val="00C77B3F"/>
    <w:rsid w:val="00C92676"/>
    <w:rsid w:val="00CA64AA"/>
    <w:rsid w:val="00CB0F5B"/>
    <w:rsid w:val="00CB55B8"/>
    <w:rsid w:val="00CB7198"/>
    <w:rsid w:val="00CC29B8"/>
    <w:rsid w:val="00CC58E3"/>
    <w:rsid w:val="00CC7A9E"/>
    <w:rsid w:val="00CE21DE"/>
    <w:rsid w:val="00CE3E87"/>
    <w:rsid w:val="00CE72A9"/>
    <w:rsid w:val="00CF1B04"/>
    <w:rsid w:val="00CF560B"/>
    <w:rsid w:val="00CF6507"/>
    <w:rsid w:val="00D033AA"/>
    <w:rsid w:val="00D0384B"/>
    <w:rsid w:val="00D06753"/>
    <w:rsid w:val="00D144E3"/>
    <w:rsid w:val="00D3275B"/>
    <w:rsid w:val="00D34461"/>
    <w:rsid w:val="00D433BB"/>
    <w:rsid w:val="00D501D4"/>
    <w:rsid w:val="00D553E6"/>
    <w:rsid w:val="00D56FC5"/>
    <w:rsid w:val="00D811B5"/>
    <w:rsid w:val="00D811D5"/>
    <w:rsid w:val="00D9009F"/>
    <w:rsid w:val="00D93A3A"/>
    <w:rsid w:val="00D965B3"/>
    <w:rsid w:val="00D96812"/>
    <w:rsid w:val="00D97539"/>
    <w:rsid w:val="00DA2702"/>
    <w:rsid w:val="00DA61E7"/>
    <w:rsid w:val="00DC0315"/>
    <w:rsid w:val="00DC171A"/>
    <w:rsid w:val="00DC1F63"/>
    <w:rsid w:val="00DC4F57"/>
    <w:rsid w:val="00DD3CF0"/>
    <w:rsid w:val="00DF201B"/>
    <w:rsid w:val="00DF7858"/>
    <w:rsid w:val="00E00D76"/>
    <w:rsid w:val="00E03481"/>
    <w:rsid w:val="00E213F9"/>
    <w:rsid w:val="00E23767"/>
    <w:rsid w:val="00E267D1"/>
    <w:rsid w:val="00E3458C"/>
    <w:rsid w:val="00E36F10"/>
    <w:rsid w:val="00E42B9C"/>
    <w:rsid w:val="00E4319C"/>
    <w:rsid w:val="00E45C31"/>
    <w:rsid w:val="00E6045E"/>
    <w:rsid w:val="00E660B7"/>
    <w:rsid w:val="00E85C20"/>
    <w:rsid w:val="00E870A7"/>
    <w:rsid w:val="00EB7C7A"/>
    <w:rsid w:val="00EC6ABC"/>
    <w:rsid w:val="00EE5FC4"/>
    <w:rsid w:val="00EF3FF5"/>
    <w:rsid w:val="00EF47E5"/>
    <w:rsid w:val="00F03AD9"/>
    <w:rsid w:val="00F1315B"/>
    <w:rsid w:val="00F176CB"/>
    <w:rsid w:val="00F213E4"/>
    <w:rsid w:val="00F23A1B"/>
    <w:rsid w:val="00F272AF"/>
    <w:rsid w:val="00F3121B"/>
    <w:rsid w:val="00F313B2"/>
    <w:rsid w:val="00F34B1E"/>
    <w:rsid w:val="00F40328"/>
    <w:rsid w:val="00F42D4C"/>
    <w:rsid w:val="00F435A5"/>
    <w:rsid w:val="00F43AF4"/>
    <w:rsid w:val="00F7004C"/>
    <w:rsid w:val="00F75FB7"/>
    <w:rsid w:val="00F81AFC"/>
    <w:rsid w:val="00F8538B"/>
    <w:rsid w:val="00F86557"/>
    <w:rsid w:val="00F90053"/>
    <w:rsid w:val="00F9045E"/>
    <w:rsid w:val="00F91DFA"/>
    <w:rsid w:val="00FA271D"/>
    <w:rsid w:val="00FA2798"/>
    <w:rsid w:val="00FA4864"/>
    <w:rsid w:val="00FA7253"/>
    <w:rsid w:val="00FB0901"/>
    <w:rsid w:val="00FB4B04"/>
    <w:rsid w:val="00FB7168"/>
    <w:rsid w:val="00FC15C8"/>
    <w:rsid w:val="00FC3499"/>
    <w:rsid w:val="00FD453D"/>
    <w:rsid w:val="00FE3BE8"/>
    <w:rsid w:val="00FE54A6"/>
    <w:rsid w:val="00FF5ECC"/>
    <w:rsid w:val="00FF77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lsdException w:name="Bibliography" w:uiPriority="37"/>
    <w:lsdException w:name="TOC Heading" w:uiPriority="39" w:qFormat="1"/>
  </w:latentStyles>
  <w:style w:type="paragraph" w:default="1" w:styleId="Normal">
    <w:name w:val="Normal"/>
    <w:qFormat/>
    <w:rsid w:val="00821B30"/>
  </w:style>
  <w:style w:type="paragraph" w:styleId="Heading1">
    <w:name w:val="heading 1"/>
    <w:basedOn w:val="Normal"/>
    <w:next w:val="Normal"/>
    <w:link w:val="Heading1Char"/>
    <w:uiPriority w:val="9"/>
    <w:qFormat/>
    <w:rsid w:val="00821B30"/>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821B30"/>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821B30"/>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821B30"/>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821B30"/>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821B30"/>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821B30"/>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821B30"/>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821B30"/>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821B30"/>
    <w:pPr>
      <w:numPr>
        <w:numId w:val="3"/>
      </w:numPr>
    </w:pPr>
  </w:style>
  <w:style w:type="character" w:customStyle="1" w:styleId="Heading1Char">
    <w:name w:val="Heading 1 Char"/>
    <w:basedOn w:val="DefaultParagraphFont"/>
    <w:link w:val="Heading1"/>
    <w:uiPriority w:val="9"/>
    <w:rsid w:val="00821B30"/>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rsid w:val="00821B30"/>
    <w:pPr>
      <w:numPr>
        <w:numId w:val="4"/>
      </w:numPr>
    </w:pPr>
  </w:style>
  <w:style w:type="paragraph" w:styleId="Header">
    <w:name w:val="header"/>
    <w:basedOn w:val="Normal"/>
    <w:link w:val="HeaderChar"/>
    <w:uiPriority w:val="99"/>
    <w:unhideWhenUsed/>
    <w:qFormat/>
    <w:rsid w:val="00821B30"/>
    <w:pPr>
      <w:spacing w:after="0" w:line="240" w:lineRule="auto"/>
    </w:pPr>
  </w:style>
  <w:style w:type="character" w:customStyle="1" w:styleId="HeaderChar">
    <w:name w:val="Header Char"/>
    <w:basedOn w:val="DefaultParagraphFont"/>
    <w:link w:val="Header"/>
    <w:uiPriority w:val="99"/>
    <w:rsid w:val="00821B30"/>
  </w:style>
  <w:style w:type="paragraph" w:styleId="Footer">
    <w:name w:val="footer"/>
    <w:basedOn w:val="Normal"/>
    <w:link w:val="FooterChar"/>
    <w:uiPriority w:val="99"/>
    <w:unhideWhenUsed/>
    <w:qFormat/>
    <w:rsid w:val="00821B30"/>
    <w:pPr>
      <w:spacing w:after="0" w:line="240" w:lineRule="auto"/>
    </w:pPr>
  </w:style>
  <w:style w:type="character" w:customStyle="1" w:styleId="FooterChar">
    <w:name w:val="Footer Char"/>
    <w:basedOn w:val="DefaultParagraphFont"/>
    <w:link w:val="Footer"/>
    <w:uiPriority w:val="99"/>
    <w:rsid w:val="00821B30"/>
  </w:style>
  <w:style w:type="character" w:styleId="PlaceholderText">
    <w:name w:val="Placeholder Text"/>
    <w:basedOn w:val="DefaultParagraphFont"/>
    <w:uiPriority w:val="99"/>
    <w:semiHidden/>
    <w:rsid w:val="00821B30"/>
    <w:rPr>
      <w:color w:val="808080"/>
    </w:rPr>
  </w:style>
  <w:style w:type="paragraph" w:styleId="Title">
    <w:name w:val="Title"/>
    <w:basedOn w:val="Normal"/>
    <w:link w:val="TitleChar"/>
    <w:uiPriority w:val="10"/>
    <w:semiHidden/>
    <w:unhideWhenUsed/>
    <w:qFormat/>
    <w:rsid w:val="00821B30"/>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sid w:val="00821B30"/>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rsid w:val="00821B30"/>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sid w:val="00821B30"/>
    <w:rPr>
      <w:rFonts w:eastAsiaTheme="minorEastAsia"/>
      <w:caps/>
      <w:sz w:val="40"/>
    </w:rPr>
  </w:style>
  <w:style w:type="character" w:styleId="IntenseReference">
    <w:name w:val="Intense Reference"/>
    <w:basedOn w:val="DefaultParagraphFont"/>
    <w:uiPriority w:val="32"/>
    <w:semiHidden/>
    <w:unhideWhenUsed/>
    <w:qFormat/>
    <w:rsid w:val="00821B30"/>
    <w:rPr>
      <w:b/>
      <w:bCs/>
      <w:caps/>
      <w:smallCaps w:val="0"/>
      <w:color w:val="262626" w:themeColor="text1" w:themeTint="D9"/>
      <w:spacing w:val="0"/>
    </w:rPr>
  </w:style>
  <w:style w:type="character" w:styleId="BookTitle">
    <w:name w:val="Book Title"/>
    <w:basedOn w:val="DefaultParagraphFont"/>
    <w:uiPriority w:val="33"/>
    <w:semiHidden/>
    <w:unhideWhenUsed/>
    <w:rsid w:val="00821B30"/>
    <w:rPr>
      <w:b w:val="0"/>
      <w:bCs/>
      <w:i w:val="0"/>
      <w:iCs/>
      <w:spacing w:val="0"/>
      <w:u w:val="single"/>
    </w:rPr>
  </w:style>
  <w:style w:type="character" w:customStyle="1" w:styleId="Heading2Char">
    <w:name w:val="Heading 2 Char"/>
    <w:basedOn w:val="DefaultParagraphFont"/>
    <w:link w:val="Heading2"/>
    <w:uiPriority w:val="9"/>
    <w:rsid w:val="00821B30"/>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sid w:val="00821B30"/>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821B30"/>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821B30"/>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821B30"/>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821B30"/>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821B30"/>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821B30"/>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sid w:val="00821B30"/>
    <w:rPr>
      <w:i/>
      <w:iCs/>
      <w:color w:val="404040" w:themeColor="text1" w:themeTint="BF"/>
    </w:rPr>
  </w:style>
  <w:style w:type="character" w:styleId="Emphasis">
    <w:name w:val="Emphasis"/>
    <w:basedOn w:val="DefaultParagraphFont"/>
    <w:uiPriority w:val="20"/>
    <w:unhideWhenUsed/>
    <w:qFormat/>
    <w:rsid w:val="00821B30"/>
    <w:rPr>
      <w:b/>
      <w:iCs/>
      <w:color w:val="262626" w:themeColor="text1" w:themeTint="D9"/>
    </w:rPr>
  </w:style>
  <w:style w:type="character" w:styleId="IntenseEmphasis">
    <w:name w:val="Intense Emphasis"/>
    <w:basedOn w:val="DefaultParagraphFont"/>
    <w:uiPriority w:val="21"/>
    <w:semiHidden/>
    <w:unhideWhenUsed/>
    <w:qFormat/>
    <w:rsid w:val="00821B30"/>
    <w:rPr>
      <w:b/>
      <w:i/>
      <w:iCs/>
      <w:color w:val="262626" w:themeColor="text1" w:themeTint="D9"/>
    </w:rPr>
  </w:style>
  <w:style w:type="character" w:styleId="Strong">
    <w:name w:val="Strong"/>
    <w:basedOn w:val="DefaultParagraphFont"/>
    <w:uiPriority w:val="22"/>
    <w:unhideWhenUsed/>
    <w:qFormat/>
    <w:rsid w:val="00821B30"/>
    <w:rPr>
      <w:b/>
      <w:bCs/>
    </w:rPr>
  </w:style>
  <w:style w:type="paragraph" w:styleId="Quote">
    <w:name w:val="Quote"/>
    <w:basedOn w:val="Normal"/>
    <w:next w:val="Normal"/>
    <w:link w:val="QuoteChar"/>
    <w:uiPriority w:val="29"/>
    <w:semiHidden/>
    <w:unhideWhenUsed/>
    <w:qFormat/>
    <w:rsid w:val="00821B30"/>
    <w:pPr>
      <w:spacing w:before="240"/>
    </w:pPr>
    <w:rPr>
      <w:i/>
      <w:iCs/>
      <w:sz w:val="36"/>
    </w:rPr>
  </w:style>
  <w:style w:type="character" w:customStyle="1" w:styleId="QuoteChar">
    <w:name w:val="Quote Char"/>
    <w:basedOn w:val="DefaultParagraphFont"/>
    <w:link w:val="Quote"/>
    <w:uiPriority w:val="29"/>
    <w:semiHidden/>
    <w:rsid w:val="00821B30"/>
    <w:rPr>
      <w:i/>
      <w:iCs/>
      <w:sz w:val="36"/>
    </w:rPr>
  </w:style>
  <w:style w:type="paragraph" w:styleId="IntenseQuote">
    <w:name w:val="Intense Quote"/>
    <w:basedOn w:val="Normal"/>
    <w:next w:val="Normal"/>
    <w:link w:val="IntenseQuoteChar"/>
    <w:uiPriority w:val="30"/>
    <w:semiHidden/>
    <w:unhideWhenUsed/>
    <w:qFormat/>
    <w:rsid w:val="00821B30"/>
    <w:pPr>
      <w:spacing w:before="240"/>
    </w:pPr>
    <w:rPr>
      <w:b/>
      <w:i/>
      <w:iCs/>
      <w:sz w:val="36"/>
    </w:rPr>
  </w:style>
  <w:style w:type="character" w:customStyle="1" w:styleId="IntenseQuoteChar">
    <w:name w:val="Intense Quote Char"/>
    <w:basedOn w:val="DefaultParagraphFont"/>
    <w:link w:val="IntenseQuote"/>
    <w:uiPriority w:val="30"/>
    <w:semiHidden/>
    <w:rsid w:val="00821B30"/>
    <w:rPr>
      <w:b/>
      <w:i/>
      <w:iCs/>
      <w:sz w:val="36"/>
    </w:rPr>
  </w:style>
  <w:style w:type="character" w:styleId="SubtleReference">
    <w:name w:val="Subtle Reference"/>
    <w:basedOn w:val="DefaultParagraphFont"/>
    <w:uiPriority w:val="31"/>
    <w:semiHidden/>
    <w:unhideWhenUsed/>
    <w:qFormat/>
    <w:rsid w:val="00821B30"/>
    <w:rPr>
      <w:caps/>
      <w:smallCaps w:val="0"/>
      <w:color w:val="262626" w:themeColor="text1" w:themeTint="D9"/>
    </w:rPr>
  </w:style>
  <w:style w:type="paragraph" w:styleId="Caption">
    <w:name w:val="caption"/>
    <w:basedOn w:val="Normal"/>
    <w:next w:val="Normal"/>
    <w:uiPriority w:val="35"/>
    <w:semiHidden/>
    <w:unhideWhenUsed/>
    <w:qFormat/>
    <w:rsid w:val="00821B30"/>
    <w:pPr>
      <w:spacing w:after="200" w:line="240" w:lineRule="auto"/>
    </w:pPr>
    <w:rPr>
      <w:i/>
      <w:iCs/>
      <w:sz w:val="24"/>
      <w:szCs w:val="18"/>
    </w:rPr>
  </w:style>
  <w:style w:type="paragraph" w:styleId="TOCHeading">
    <w:name w:val="TOC Heading"/>
    <w:basedOn w:val="Heading1"/>
    <w:next w:val="Normal"/>
    <w:uiPriority w:val="39"/>
    <w:semiHidden/>
    <w:unhideWhenUsed/>
    <w:qFormat/>
    <w:rsid w:val="00821B30"/>
    <w:pPr>
      <w:outlineLvl w:val="9"/>
    </w:pPr>
  </w:style>
  <w:style w:type="character" w:styleId="Hyperlink">
    <w:name w:val="Hyperlink"/>
    <w:basedOn w:val="DefaultParagraphFont"/>
    <w:uiPriority w:val="99"/>
    <w:unhideWhenUsed/>
    <w:rsid w:val="00821B30"/>
    <w:rPr>
      <w:color w:val="731C3F" w:themeColor="hyperlink"/>
      <w:u w:val="single"/>
    </w:rPr>
  </w:style>
  <w:style w:type="paragraph" w:styleId="ListParagraph">
    <w:name w:val="List Paragraph"/>
    <w:basedOn w:val="Normal"/>
    <w:uiPriority w:val="34"/>
    <w:unhideWhenUsed/>
    <w:qFormat/>
    <w:rsid w:val="00A8446B"/>
    <w:pPr>
      <w:ind w:left="720"/>
      <w:contextualSpacing/>
    </w:pPr>
  </w:style>
  <w:style w:type="character" w:styleId="HTMLCode">
    <w:name w:val="HTML Code"/>
    <w:basedOn w:val="DefaultParagraphFont"/>
    <w:uiPriority w:val="99"/>
    <w:semiHidden/>
    <w:unhideWhenUsed/>
    <w:rsid w:val="002245E8"/>
    <w:rPr>
      <w:rFonts w:ascii="Consolas" w:eastAsia="Times New Roman" w:hAnsi="Consolas" w:cs="Consolas" w:hint="default"/>
      <w:sz w:val="20"/>
      <w:szCs w:val="20"/>
    </w:rPr>
  </w:style>
  <w:style w:type="paragraph" w:styleId="NormalWeb">
    <w:name w:val="Normal (Web)"/>
    <w:basedOn w:val="Normal"/>
    <w:uiPriority w:val="99"/>
    <w:semiHidden/>
    <w:unhideWhenUsed/>
    <w:rsid w:val="002245E8"/>
    <w:pPr>
      <w:spacing w:before="100" w:beforeAutospacing="1" w:after="390"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9A1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783"/>
    <w:rPr>
      <w:rFonts w:ascii="Tahoma" w:hAnsi="Tahoma" w:cs="Tahoma"/>
      <w:sz w:val="16"/>
      <w:szCs w:val="16"/>
    </w:rPr>
  </w:style>
  <w:style w:type="character" w:customStyle="1" w:styleId="apple-converted-space">
    <w:name w:val="apple-converted-space"/>
    <w:basedOn w:val="DefaultParagraphFont"/>
    <w:rsid w:val="00DD3CF0"/>
  </w:style>
  <w:style w:type="character" w:customStyle="1" w:styleId="keyword">
    <w:name w:val="keyword"/>
    <w:basedOn w:val="DefaultParagraphFont"/>
    <w:rsid w:val="000D495D"/>
  </w:style>
  <w:style w:type="character" w:customStyle="1" w:styleId="number">
    <w:name w:val="number"/>
    <w:basedOn w:val="DefaultParagraphFont"/>
    <w:rsid w:val="000D495D"/>
  </w:style>
  <w:style w:type="character" w:customStyle="1" w:styleId="string">
    <w:name w:val="string"/>
    <w:basedOn w:val="DefaultParagraphFont"/>
    <w:rsid w:val="000D495D"/>
  </w:style>
  <w:style w:type="character" w:customStyle="1" w:styleId="comment">
    <w:name w:val="comment"/>
    <w:basedOn w:val="DefaultParagraphFont"/>
    <w:rsid w:val="000D495D"/>
  </w:style>
  <w:style w:type="paragraph" w:styleId="HTMLPreformatted">
    <w:name w:val="HTML Preformatted"/>
    <w:basedOn w:val="Normal"/>
    <w:link w:val="HTMLPreformattedChar"/>
    <w:uiPriority w:val="99"/>
    <w:semiHidden/>
    <w:unhideWhenUsed/>
    <w:rsid w:val="000D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0D495D"/>
    <w:rPr>
      <w:rFonts w:ascii="Courier New" w:eastAsia="Times New Roman" w:hAnsi="Courier New" w:cs="Courier New"/>
      <w:color w:val="auto"/>
      <w:sz w:val="20"/>
      <w:szCs w:val="20"/>
      <w:lang w:eastAsia="en-US"/>
    </w:rPr>
  </w:style>
  <w:style w:type="paragraph" w:styleId="DocumentMap">
    <w:name w:val="Document Map"/>
    <w:basedOn w:val="Normal"/>
    <w:link w:val="DocumentMapChar"/>
    <w:uiPriority w:val="99"/>
    <w:semiHidden/>
    <w:unhideWhenUsed/>
    <w:rsid w:val="000E2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2F28"/>
    <w:rPr>
      <w:rFonts w:ascii="Tahoma" w:hAnsi="Tahoma" w:cs="Tahoma"/>
      <w:sz w:val="16"/>
      <w:szCs w:val="16"/>
    </w:rPr>
  </w:style>
  <w:style w:type="character" w:customStyle="1" w:styleId="keyword2">
    <w:name w:val="keyword2"/>
    <w:basedOn w:val="DefaultParagraphFont"/>
    <w:rsid w:val="00784F45"/>
    <w:rPr>
      <w:b/>
      <w:bCs/>
      <w:color w:val="006699"/>
      <w:bdr w:val="none" w:sz="0" w:space="0" w:color="auto" w:frame="1"/>
    </w:rPr>
  </w:style>
  <w:style w:type="character" w:customStyle="1" w:styleId="string2">
    <w:name w:val="string2"/>
    <w:basedOn w:val="DefaultParagraphFont"/>
    <w:rsid w:val="00784F45"/>
    <w:rPr>
      <w:color w:val="0000FF"/>
      <w:bdr w:val="none" w:sz="0" w:space="0" w:color="auto" w:frame="1"/>
    </w:rPr>
  </w:style>
  <w:style w:type="character" w:customStyle="1" w:styleId="comment2">
    <w:name w:val="comment2"/>
    <w:basedOn w:val="DefaultParagraphFont"/>
    <w:rsid w:val="00784F45"/>
    <w:rPr>
      <w:color w:val="008200"/>
      <w:bdr w:val="none" w:sz="0" w:space="0" w:color="auto" w:frame="1"/>
    </w:rPr>
  </w:style>
  <w:style w:type="character" w:customStyle="1" w:styleId="testit">
    <w:name w:val="testit"/>
    <w:basedOn w:val="DefaultParagraphFont"/>
    <w:rsid w:val="00784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3223">
      <w:bodyDiv w:val="1"/>
      <w:marLeft w:val="0"/>
      <w:marRight w:val="0"/>
      <w:marTop w:val="0"/>
      <w:marBottom w:val="0"/>
      <w:divBdr>
        <w:top w:val="none" w:sz="0" w:space="0" w:color="auto"/>
        <w:left w:val="none" w:sz="0" w:space="0" w:color="auto"/>
        <w:bottom w:val="none" w:sz="0" w:space="0" w:color="auto"/>
        <w:right w:val="none" w:sz="0" w:space="0" w:color="auto"/>
      </w:divBdr>
      <w:divsChild>
        <w:div w:id="1983460019">
          <w:marLeft w:val="0"/>
          <w:marRight w:val="0"/>
          <w:marTop w:val="0"/>
          <w:marBottom w:val="0"/>
          <w:divBdr>
            <w:top w:val="none" w:sz="0" w:space="0" w:color="auto"/>
            <w:left w:val="none" w:sz="0" w:space="0" w:color="auto"/>
            <w:bottom w:val="none" w:sz="0" w:space="0" w:color="auto"/>
            <w:right w:val="none" w:sz="0" w:space="0" w:color="auto"/>
          </w:divBdr>
          <w:divsChild>
            <w:div w:id="814833971">
              <w:marLeft w:val="0"/>
              <w:marRight w:val="0"/>
              <w:marTop w:val="0"/>
              <w:marBottom w:val="0"/>
              <w:divBdr>
                <w:top w:val="none" w:sz="0" w:space="0" w:color="auto"/>
                <w:left w:val="none" w:sz="0" w:space="0" w:color="auto"/>
                <w:bottom w:val="none" w:sz="0" w:space="0" w:color="auto"/>
                <w:right w:val="none" w:sz="0" w:space="0" w:color="auto"/>
              </w:divBdr>
              <w:divsChild>
                <w:div w:id="1708335251">
                  <w:marLeft w:val="0"/>
                  <w:marRight w:val="-4500"/>
                  <w:marTop w:val="0"/>
                  <w:marBottom w:val="0"/>
                  <w:divBdr>
                    <w:top w:val="none" w:sz="0" w:space="0" w:color="auto"/>
                    <w:left w:val="none" w:sz="0" w:space="0" w:color="auto"/>
                    <w:bottom w:val="none" w:sz="0" w:space="0" w:color="auto"/>
                    <w:right w:val="none" w:sz="0" w:space="0" w:color="auto"/>
                  </w:divBdr>
                  <w:divsChild>
                    <w:div w:id="1678337674">
                      <w:marLeft w:val="150"/>
                      <w:marRight w:val="3750"/>
                      <w:marTop w:val="0"/>
                      <w:marBottom w:val="0"/>
                      <w:divBdr>
                        <w:top w:val="none" w:sz="0" w:space="0" w:color="auto"/>
                        <w:left w:val="none" w:sz="0" w:space="0" w:color="auto"/>
                        <w:bottom w:val="none" w:sz="0" w:space="0" w:color="auto"/>
                        <w:right w:val="none" w:sz="0" w:space="0" w:color="auto"/>
                      </w:divBdr>
                      <w:divsChild>
                        <w:div w:id="1225489980">
                          <w:marLeft w:val="0"/>
                          <w:marRight w:val="0"/>
                          <w:marTop w:val="0"/>
                          <w:marBottom w:val="0"/>
                          <w:divBdr>
                            <w:top w:val="none" w:sz="0" w:space="0" w:color="auto"/>
                            <w:left w:val="none" w:sz="0" w:space="0" w:color="auto"/>
                            <w:bottom w:val="none" w:sz="0" w:space="0" w:color="auto"/>
                            <w:right w:val="none" w:sz="0" w:space="0" w:color="auto"/>
                          </w:divBdr>
                          <w:divsChild>
                            <w:div w:id="592084716">
                              <w:marLeft w:val="0"/>
                              <w:marRight w:val="0"/>
                              <w:marTop w:val="0"/>
                              <w:marBottom w:val="0"/>
                              <w:divBdr>
                                <w:top w:val="none" w:sz="0" w:space="0" w:color="auto"/>
                                <w:left w:val="none" w:sz="0" w:space="0" w:color="auto"/>
                                <w:bottom w:val="none" w:sz="0" w:space="0" w:color="auto"/>
                                <w:right w:val="none" w:sz="0" w:space="0" w:color="auto"/>
                              </w:divBdr>
                            </w:div>
                            <w:div w:id="826285603">
                              <w:marLeft w:val="0"/>
                              <w:marRight w:val="0"/>
                              <w:marTop w:val="0"/>
                              <w:marBottom w:val="0"/>
                              <w:divBdr>
                                <w:top w:val="none" w:sz="0" w:space="0" w:color="auto"/>
                                <w:left w:val="none" w:sz="0" w:space="0" w:color="auto"/>
                                <w:bottom w:val="none" w:sz="0" w:space="0" w:color="auto"/>
                                <w:right w:val="none" w:sz="0" w:space="0" w:color="auto"/>
                              </w:divBdr>
                              <w:divsChild>
                                <w:div w:id="1362509776">
                                  <w:marLeft w:val="0"/>
                                  <w:marRight w:val="0"/>
                                  <w:marTop w:val="240"/>
                                  <w:marBottom w:val="240"/>
                                  <w:divBdr>
                                    <w:top w:val="none" w:sz="0" w:space="0" w:color="auto"/>
                                    <w:left w:val="none" w:sz="0" w:space="0" w:color="auto"/>
                                    <w:bottom w:val="none" w:sz="0" w:space="0" w:color="auto"/>
                                    <w:right w:val="none" w:sz="0" w:space="0" w:color="auto"/>
                                  </w:divBdr>
                                  <w:divsChild>
                                    <w:div w:id="1626615822">
                                      <w:marLeft w:val="0"/>
                                      <w:marRight w:val="0"/>
                                      <w:marTop w:val="0"/>
                                      <w:marBottom w:val="0"/>
                                      <w:divBdr>
                                        <w:top w:val="none" w:sz="0" w:space="0" w:color="auto"/>
                                        <w:left w:val="none" w:sz="0" w:space="0" w:color="auto"/>
                                        <w:bottom w:val="none" w:sz="0" w:space="0" w:color="auto"/>
                                        <w:right w:val="none" w:sz="0" w:space="0" w:color="auto"/>
                                      </w:divBdr>
                                    </w:div>
                                    <w:div w:id="491334852">
                                      <w:marLeft w:val="0"/>
                                      <w:marRight w:val="0"/>
                                      <w:marTop w:val="0"/>
                                      <w:marBottom w:val="0"/>
                                      <w:divBdr>
                                        <w:top w:val="none" w:sz="0" w:space="0" w:color="auto"/>
                                        <w:left w:val="none" w:sz="0" w:space="0" w:color="auto"/>
                                        <w:bottom w:val="none" w:sz="0" w:space="0" w:color="auto"/>
                                        <w:right w:val="none" w:sz="0" w:space="0" w:color="auto"/>
                                      </w:divBdr>
                                    </w:div>
                                    <w:div w:id="1691179688">
                                      <w:marLeft w:val="0"/>
                                      <w:marRight w:val="0"/>
                                      <w:marTop w:val="0"/>
                                      <w:marBottom w:val="0"/>
                                      <w:divBdr>
                                        <w:top w:val="none" w:sz="0" w:space="0" w:color="auto"/>
                                        <w:left w:val="none" w:sz="0" w:space="0" w:color="auto"/>
                                        <w:bottom w:val="none" w:sz="0" w:space="0" w:color="auto"/>
                                        <w:right w:val="none" w:sz="0" w:space="0" w:color="auto"/>
                                      </w:divBdr>
                                    </w:div>
                                    <w:div w:id="180314029">
                                      <w:marLeft w:val="0"/>
                                      <w:marRight w:val="0"/>
                                      <w:marTop w:val="0"/>
                                      <w:marBottom w:val="0"/>
                                      <w:divBdr>
                                        <w:top w:val="none" w:sz="0" w:space="0" w:color="auto"/>
                                        <w:left w:val="none" w:sz="0" w:space="0" w:color="auto"/>
                                        <w:bottom w:val="none" w:sz="0" w:space="0" w:color="auto"/>
                                        <w:right w:val="none" w:sz="0" w:space="0" w:color="auto"/>
                                      </w:divBdr>
                                    </w:div>
                                    <w:div w:id="502092932">
                                      <w:marLeft w:val="0"/>
                                      <w:marRight w:val="0"/>
                                      <w:marTop w:val="0"/>
                                      <w:marBottom w:val="0"/>
                                      <w:divBdr>
                                        <w:top w:val="none" w:sz="0" w:space="0" w:color="auto"/>
                                        <w:left w:val="none" w:sz="0" w:space="0" w:color="auto"/>
                                        <w:bottom w:val="none" w:sz="0" w:space="0" w:color="auto"/>
                                        <w:right w:val="none" w:sz="0" w:space="0" w:color="auto"/>
                                      </w:divBdr>
                                    </w:div>
                                    <w:div w:id="1836532113">
                                      <w:marLeft w:val="0"/>
                                      <w:marRight w:val="0"/>
                                      <w:marTop w:val="0"/>
                                      <w:marBottom w:val="0"/>
                                      <w:divBdr>
                                        <w:top w:val="none" w:sz="0" w:space="0" w:color="auto"/>
                                        <w:left w:val="none" w:sz="0" w:space="0" w:color="auto"/>
                                        <w:bottom w:val="none" w:sz="0" w:space="0" w:color="auto"/>
                                        <w:right w:val="none" w:sz="0" w:space="0" w:color="auto"/>
                                      </w:divBdr>
                                    </w:div>
                                    <w:div w:id="1866364926">
                                      <w:marLeft w:val="0"/>
                                      <w:marRight w:val="0"/>
                                      <w:marTop w:val="0"/>
                                      <w:marBottom w:val="0"/>
                                      <w:divBdr>
                                        <w:top w:val="none" w:sz="0" w:space="0" w:color="auto"/>
                                        <w:left w:val="none" w:sz="0" w:space="0" w:color="auto"/>
                                        <w:bottom w:val="none" w:sz="0" w:space="0" w:color="auto"/>
                                        <w:right w:val="none" w:sz="0" w:space="0" w:color="auto"/>
                                      </w:divBdr>
                                    </w:div>
                                    <w:div w:id="2101103517">
                                      <w:marLeft w:val="0"/>
                                      <w:marRight w:val="0"/>
                                      <w:marTop w:val="0"/>
                                      <w:marBottom w:val="0"/>
                                      <w:divBdr>
                                        <w:top w:val="none" w:sz="0" w:space="0" w:color="auto"/>
                                        <w:left w:val="none" w:sz="0" w:space="0" w:color="auto"/>
                                        <w:bottom w:val="none" w:sz="0" w:space="0" w:color="auto"/>
                                        <w:right w:val="none" w:sz="0" w:space="0" w:color="auto"/>
                                      </w:divBdr>
                                    </w:div>
                                    <w:div w:id="1842282503">
                                      <w:marLeft w:val="0"/>
                                      <w:marRight w:val="0"/>
                                      <w:marTop w:val="0"/>
                                      <w:marBottom w:val="0"/>
                                      <w:divBdr>
                                        <w:top w:val="none" w:sz="0" w:space="0" w:color="auto"/>
                                        <w:left w:val="none" w:sz="0" w:space="0" w:color="auto"/>
                                        <w:bottom w:val="none" w:sz="0" w:space="0" w:color="auto"/>
                                        <w:right w:val="none" w:sz="0" w:space="0" w:color="auto"/>
                                      </w:divBdr>
                                    </w:div>
                                    <w:div w:id="575289532">
                                      <w:marLeft w:val="0"/>
                                      <w:marRight w:val="0"/>
                                      <w:marTop w:val="0"/>
                                      <w:marBottom w:val="0"/>
                                      <w:divBdr>
                                        <w:top w:val="none" w:sz="0" w:space="0" w:color="auto"/>
                                        <w:left w:val="none" w:sz="0" w:space="0" w:color="auto"/>
                                        <w:bottom w:val="none" w:sz="0" w:space="0" w:color="auto"/>
                                        <w:right w:val="none" w:sz="0" w:space="0" w:color="auto"/>
                                      </w:divBdr>
                                    </w:div>
                                    <w:div w:id="525212652">
                                      <w:marLeft w:val="0"/>
                                      <w:marRight w:val="0"/>
                                      <w:marTop w:val="0"/>
                                      <w:marBottom w:val="0"/>
                                      <w:divBdr>
                                        <w:top w:val="none" w:sz="0" w:space="0" w:color="auto"/>
                                        <w:left w:val="none" w:sz="0" w:space="0" w:color="auto"/>
                                        <w:bottom w:val="none" w:sz="0" w:space="0" w:color="auto"/>
                                        <w:right w:val="none" w:sz="0" w:space="0" w:color="auto"/>
                                      </w:divBdr>
                                    </w:div>
                                    <w:div w:id="876045593">
                                      <w:marLeft w:val="0"/>
                                      <w:marRight w:val="0"/>
                                      <w:marTop w:val="0"/>
                                      <w:marBottom w:val="0"/>
                                      <w:divBdr>
                                        <w:top w:val="none" w:sz="0" w:space="0" w:color="auto"/>
                                        <w:left w:val="none" w:sz="0" w:space="0" w:color="auto"/>
                                        <w:bottom w:val="none" w:sz="0" w:space="0" w:color="auto"/>
                                        <w:right w:val="none" w:sz="0" w:space="0" w:color="auto"/>
                                      </w:divBdr>
                                    </w:div>
                                    <w:div w:id="377778675">
                                      <w:marLeft w:val="0"/>
                                      <w:marRight w:val="0"/>
                                      <w:marTop w:val="0"/>
                                      <w:marBottom w:val="0"/>
                                      <w:divBdr>
                                        <w:top w:val="none" w:sz="0" w:space="0" w:color="auto"/>
                                        <w:left w:val="none" w:sz="0" w:space="0" w:color="auto"/>
                                        <w:bottom w:val="none" w:sz="0" w:space="0" w:color="auto"/>
                                        <w:right w:val="none" w:sz="0" w:space="0" w:color="auto"/>
                                      </w:divBdr>
                                    </w:div>
                                    <w:div w:id="500656555">
                                      <w:marLeft w:val="0"/>
                                      <w:marRight w:val="0"/>
                                      <w:marTop w:val="0"/>
                                      <w:marBottom w:val="0"/>
                                      <w:divBdr>
                                        <w:top w:val="none" w:sz="0" w:space="0" w:color="auto"/>
                                        <w:left w:val="none" w:sz="0" w:space="0" w:color="auto"/>
                                        <w:bottom w:val="none" w:sz="0" w:space="0" w:color="auto"/>
                                        <w:right w:val="none" w:sz="0" w:space="0" w:color="auto"/>
                                      </w:divBdr>
                                    </w:div>
                                    <w:div w:id="1772431551">
                                      <w:marLeft w:val="0"/>
                                      <w:marRight w:val="0"/>
                                      <w:marTop w:val="0"/>
                                      <w:marBottom w:val="0"/>
                                      <w:divBdr>
                                        <w:top w:val="none" w:sz="0" w:space="0" w:color="auto"/>
                                        <w:left w:val="none" w:sz="0" w:space="0" w:color="auto"/>
                                        <w:bottom w:val="none" w:sz="0" w:space="0" w:color="auto"/>
                                        <w:right w:val="none" w:sz="0" w:space="0" w:color="auto"/>
                                      </w:divBdr>
                                    </w:div>
                                    <w:div w:id="1015309898">
                                      <w:marLeft w:val="0"/>
                                      <w:marRight w:val="0"/>
                                      <w:marTop w:val="0"/>
                                      <w:marBottom w:val="0"/>
                                      <w:divBdr>
                                        <w:top w:val="none" w:sz="0" w:space="0" w:color="auto"/>
                                        <w:left w:val="none" w:sz="0" w:space="0" w:color="auto"/>
                                        <w:bottom w:val="none" w:sz="0" w:space="0" w:color="auto"/>
                                        <w:right w:val="none" w:sz="0" w:space="0" w:color="auto"/>
                                      </w:divBdr>
                                    </w:div>
                                    <w:div w:id="560404311">
                                      <w:marLeft w:val="0"/>
                                      <w:marRight w:val="0"/>
                                      <w:marTop w:val="0"/>
                                      <w:marBottom w:val="0"/>
                                      <w:divBdr>
                                        <w:top w:val="none" w:sz="0" w:space="0" w:color="auto"/>
                                        <w:left w:val="none" w:sz="0" w:space="0" w:color="auto"/>
                                        <w:bottom w:val="none" w:sz="0" w:space="0" w:color="auto"/>
                                        <w:right w:val="none" w:sz="0" w:space="0" w:color="auto"/>
                                      </w:divBdr>
                                      <w:divsChild>
                                        <w:div w:id="1303921391">
                                          <w:marLeft w:val="0"/>
                                          <w:marRight w:val="0"/>
                                          <w:marTop w:val="0"/>
                                          <w:marBottom w:val="0"/>
                                          <w:divBdr>
                                            <w:top w:val="none" w:sz="0" w:space="0" w:color="auto"/>
                                            <w:left w:val="none" w:sz="0" w:space="0" w:color="auto"/>
                                            <w:bottom w:val="none" w:sz="0" w:space="0" w:color="auto"/>
                                            <w:right w:val="none" w:sz="0" w:space="0" w:color="auto"/>
                                          </w:divBdr>
                                        </w:div>
                                        <w:div w:id="1508908818">
                                          <w:marLeft w:val="0"/>
                                          <w:marRight w:val="0"/>
                                          <w:marTop w:val="0"/>
                                          <w:marBottom w:val="0"/>
                                          <w:divBdr>
                                            <w:top w:val="none" w:sz="0" w:space="0" w:color="auto"/>
                                            <w:left w:val="none" w:sz="0" w:space="0" w:color="auto"/>
                                            <w:bottom w:val="none" w:sz="0" w:space="0" w:color="auto"/>
                                            <w:right w:val="none" w:sz="0" w:space="0" w:color="auto"/>
                                          </w:divBdr>
                                        </w:div>
                                        <w:div w:id="193154183">
                                          <w:marLeft w:val="0"/>
                                          <w:marRight w:val="0"/>
                                          <w:marTop w:val="0"/>
                                          <w:marBottom w:val="0"/>
                                          <w:divBdr>
                                            <w:top w:val="none" w:sz="0" w:space="0" w:color="auto"/>
                                            <w:left w:val="none" w:sz="0" w:space="0" w:color="auto"/>
                                            <w:bottom w:val="none" w:sz="0" w:space="0" w:color="auto"/>
                                            <w:right w:val="none" w:sz="0" w:space="0" w:color="auto"/>
                                          </w:divBdr>
                                        </w:div>
                                        <w:div w:id="102650095">
                                          <w:marLeft w:val="0"/>
                                          <w:marRight w:val="0"/>
                                          <w:marTop w:val="0"/>
                                          <w:marBottom w:val="0"/>
                                          <w:divBdr>
                                            <w:top w:val="none" w:sz="0" w:space="0" w:color="auto"/>
                                            <w:left w:val="none" w:sz="0" w:space="0" w:color="auto"/>
                                            <w:bottom w:val="none" w:sz="0" w:space="0" w:color="auto"/>
                                            <w:right w:val="none" w:sz="0" w:space="0" w:color="auto"/>
                                          </w:divBdr>
                                        </w:div>
                                        <w:div w:id="176357823">
                                          <w:marLeft w:val="0"/>
                                          <w:marRight w:val="0"/>
                                          <w:marTop w:val="0"/>
                                          <w:marBottom w:val="0"/>
                                          <w:divBdr>
                                            <w:top w:val="none" w:sz="0" w:space="0" w:color="auto"/>
                                            <w:left w:val="none" w:sz="0" w:space="0" w:color="auto"/>
                                            <w:bottom w:val="none" w:sz="0" w:space="0" w:color="auto"/>
                                            <w:right w:val="none" w:sz="0" w:space="0" w:color="auto"/>
                                          </w:divBdr>
                                        </w:div>
                                        <w:div w:id="1964069870">
                                          <w:marLeft w:val="0"/>
                                          <w:marRight w:val="0"/>
                                          <w:marTop w:val="0"/>
                                          <w:marBottom w:val="0"/>
                                          <w:divBdr>
                                            <w:top w:val="none" w:sz="0" w:space="0" w:color="auto"/>
                                            <w:left w:val="none" w:sz="0" w:space="0" w:color="auto"/>
                                            <w:bottom w:val="none" w:sz="0" w:space="0" w:color="auto"/>
                                            <w:right w:val="none" w:sz="0" w:space="0" w:color="auto"/>
                                          </w:divBdr>
                                        </w:div>
                                        <w:div w:id="1694644624">
                                          <w:marLeft w:val="0"/>
                                          <w:marRight w:val="0"/>
                                          <w:marTop w:val="0"/>
                                          <w:marBottom w:val="0"/>
                                          <w:divBdr>
                                            <w:top w:val="none" w:sz="0" w:space="0" w:color="auto"/>
                                            <w:left w:val="none" w:sz="0" w:space="0" w:color="auto"/>
                                            <w:bottom w:val="none" w:sz="0" w:space="0" w:color="auto"/>
                                            <w:right w:val="none" w:sz="0" w:space="0" w:color="auto"/>
                                          </w:divBdr>
                                        </w:div>
                                        <w:div w:id="1860654272">
                                          <w:marLeft w:val="0"/>
                                          <w:marRight w:val="0"/>
                                          <w:marTop w:val="0"/>
                                          <w:marBottom w:val="0"/>
                                          <w:divBdr>
                                            <w:top w:val="none" w:sz="0" w:space="0" w:color="auto"/>
                                            <w:left w:val="none" w:sz="0" w:space="0" w:color="auto"/>
                                            <w:bottom w:val="none" w:sz="0" w:space="0" w:color="auto"/>
                                            <w:right w:val="none" w:sz="0" w:space="0" w:color="auto"/>
                                          </w:divBdr>
                                        </w:div>
                                        <w:div w:id="1966344795">
                                          <w:marLeft w:val="0"/>
                                          <w:marRight w:val="0"/>
                                          <w:marTop w:val="0"/>
                                          <w:marBottom w:val="0"/>
                                          <w:divBdr>
                                            <w:top w:val="none" w:sz="0" w:space="0" w:color="auto"/>
                                            <w:left w:val="none" w:sz="0" w:space="0" w:color="auto"/>
                                            <w:bottom w:val="none" w:sz="0" w:space="0" w:color="auto"/>
                                            <w:right w:val="none" w:sz="0" w:space="0" w:color="auto"/>
                                          </w:divBdr>
                                        </w:div>
                                        <w:div w:id="1332638923">
                                          <w:marLeft w:val="0"/>
                                          <w:marRight w:val="0"/>
                                          <w:marTop w:val="0"/>
                                          <w:marBottom w:val="0"/>
                                          <w:divBdr>
                                            <w:top w:val="none" w:sz="0" w:space="0" w:color="auto"/>
                                            <w:left w:val="none" w:sz="0" w:space="0" w:color="auto"/>
                                            <w:bottom w:val="none" w:sz="0" w:space="0" w:color="auto"/>
                                            <w:right w:val="none" w:sz="0" w:space="0" w:color="auto"/>
                                          </w:divBdr>
                                        </w:div>
                                        <w:div w:id="839009313">
                                          <w:marLeft w:val="0"/>
                                          <w:marRight w:val="0"/>
                                          <w:marTop w:val="0"/>
                                          <w:marBottom w:val="0"/>
                                          <w:divBdr>
                                            <w:top w:val="none" w:sz="0" w:space="0" w:color="auto"/>
                                            <w:left w:val="none" w:sz="0" w:space="0" w:color="auto"/>
                                            <w:bottom w:val="none" w:sz="0" w:space="0" w:color="auto"/>
                                            <w:right w:val="none" w:sz="0" w:space="0" w:color="auto"/>
                                          </w:divBdr>
                                        </w:div>
                                        <w:div w:id="1355233731">
                                          <w:marLeft w:val="0"/>
                                          <w:marRight w:val="0"/>
                                          <w:marTop w:val="0"/>
                                          <w:marBottom w:val="0"/>
                                          <w:divBdr>
                                            <w:top w:val="none" w:sz="0" w:space="0" w:color="auto"/>
                                            <w:left w:val="none" w:sz="0" w:space="0" w:color="auto"/>
                                            <w:bottom w:val="none" w:sz="0" w:space="0" w:color="auto"/>
                                            <w:right w:val="none" w:sz="0" w:space="0" w:color="auto"/>
                                          </w:divBdr>
                                        </w:div>
                                        <w:div w:id="300040829">
                                          <w:marLeft w:val="0"/>
                                          <w:marRight w:val="0"/>
                                          <w:marTop w:val="0"/>
                                          <w:marBottom w:val="0"/>
                                          <w:divBdr>
                                            <w:top w:val="none" w:sz="0" w:space="0" w:color="auto"/>
                                            <w:left w:val="none" w:sz="0" w:space="0" w:color="auto"/>
                                            <w:bottom w:val="none" w:sz="0" w:space="0" w:color="auto"/>
                                            <w:right w:val="none" w:sz="0" w:space="0" w:color="auto"/>
                                          </w:divBdr>
                                        </w:div>
                                        <w:div w:id="1492599134">
                                          <w:marLeft w:val="0"/>
                                          <w:marRight w:val="0"/>
                                          <w:marTop w:val="0"/>
                                          <w:marBottom w:val="0"/>
                                          <w:divBdr>
                                            <w:top w:val="none" w:sz="0" w:space="0" w:color="auto"/>
                                            <w:left w:val="none" w:sz="0" w:space="0" w:color="auto"/>
                                            <w:bottom w:val="none" w:sz="0" w:space="0" w:color="auto"/>
                                            <w:right w:val="none" w:sz="0" w:space="0" w:color="auto"/>
                                          </w:divBdr>
                                        </w:div>
                                        <w:div w:id="13635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9140">
                              <w:marLeft w:val="0"/>
                              <w:marRight w:val="0"/>
                              <w:marTop w:val="0"/>
                              <w:marBottom w:val="0"/>
                              <w:divBdr>
                                <w:top w:val="none" w:sz="0" w:space="0" w:color="auto"/>
                                <w:left w:val="none" w:sz="0" w:space="0" w:color="auto"/>
                                <w:bottom w:val="none" w:sz="0" w:space="0" w:color="auto"/>
                                <w:right w:val="none" w:sz="0" w:space="0" w:color="auto"/>
                              </w:divBdr>
                              <w:divsChild>
                                <w:div w:id="398091841">
                                  <w:marLeft w:val="0"/>
                                  <w:marRight w:val="0"/>
                                  <w:marTop w:val="240"/>
                                  <w:marBottom w:val="240"/>
                                  <w:divBdr>
                                    <w:top w:val="none" w:sz="0" w:space="0" w:color="auto"/>
                                    <w:left w:val="none" w:sz="0" w:space="0" w:color="auto"/>
                                    <w:bottom w:val="none" w:sz="0" w:space="0" w:color="auto"/>
                                    <w:right w:val="none" w:sz="0" w:space="0" w:color="auto"/>
                                  </w:divBdr>
                                  <w:divsChild>
                                    <w:div w:id="606305062">
                                      <w:marLeft w:val="0"/>
                                      <w:marRight w:val="0"/>
                                      <w:marTop w:val="0"/>
                                      <w:marBottom w:val="0"/>
                                      <w:divBdr>
                                        <w:top w:val="none" w:sz="0" w:space="0" w:color="auto"/>
                                        <w:left w:val="none" w:sz="0" w:space="0" w:color="auto"/>
                                        <w:bottom w:val="none" w:sz="0" w:space="0" w:color="auto"/>
                                        <w:right w:val="none" w:sz="0" w:space="0" w:color="auto"/>
                                      </w:divBdr>
                                    </w:div>
                                    <w:div w:id="2142649088">
                                      <w:marLeft w:val="0"/>
                                      <w:marRight w:val="0"/>
                                      <w:marTop w:val="0"/>
                                      <w:marBottom w:val="0"/>
                                      <w:divBdr>
                                        <w:top w:val="none" w:sz="0" w:space="0" w:color="auto"/>
                                        <w:left w:val="none" w:sz="0" w:space="0" w:color="auto"/>
                                        <w:bottom w:val="none" w:sz="0" w:space="0" w:color="auto"/>
                                        <w:right w:val="none" w:sz="0" w:space="0" w:color="auto"/>
                                      </w:divBdr>
                                    </w:div>
                                    <w:div w:id="1970821759">
                                      <w:marLeft w:val="0"/>
                                      <w:marRight w:val="0"/>
                                      <w:marTop w:val="0"/>
                                      <w:marBottom w:val="0"/>
                                      <w:divBdr>
                                        <w:top w:val="none" w:sz="0" w:space="0" w:color="auto"/>
                                        <w:left w:val="none" w:sz="0" w:space="0" w:color="auto"/>
                                        <w:bottom w:val="none" w:sz="0" w:space="0" w:color="auto"/>
                                        <w:right w:val="none" w:sz="0" w:space="0" w:color="auto"/>
                                      </w:divBdr>
                                    </w:div>
                                    <w:div w:id="1670136560">
                                      <w:marLeft w:val="0"/>
                                      <w:marRight w:val="0"/>
                                      <w:marTop w:val="0"/>
                                      <w:marBottom w:val="0"/>
                                      <w:divBdr>
                                        <w:top w:val="none" w:sz="0" w:space="0" w:color="auto"/>
                                        <w:left w:val="none" w:sz="0" w:space="0" w:color="auto"/>
                                        <w:bottom w:val="none" w:sz="0" w:space="0" w:color="auto"/>
                                        <w:right w:val="none" w:sz="0" w:space="0" w:color="auto"/>
                                      </w:divBdr>
                                    </w:div>
                                    <w:div w:id="477763988">
                                      <w:marLeft w:val="0"/>
                                      <w:marRight w:val="0"/>
                                      <w:marTop w:val="0"/>
                                      <w:marBottom w:val="0"/>
                                      <w:divBdr>
                                        <w:top w:val="none" w:sz="0" w:space="0" w:color="auto"/>
                                        <w:left w:val="none" w:sz="0" w:space="0" w:color="auto"/>
                                        <w:bottom w:val="none" w:sz="0" w:space="0" w:color="auto"/>
                                        <w:right w:val="none" w:sz="0" w:space="0" w:color="auto"/>
                                      </w:divBdr>
                                    </w:div>
                                    <w:div w:id="1536039538">
                                      <w:marLeft w:val="0"/>
                                      <w:marRight w:val="0"/>
                                      <w:marTop w:val="0"/>
                                      <w:marBottom w:val="0"/>
                                      <w:divBdr>
                                        <w:top w:val="none" w:sz="0" w:space="0" w:color="auto"/>
                                        <w:left w:val="none" w:sz="0" w:space="0" w:color="auto"/>
                                        <w:bottom w:val="none" w:sz="0" w:space="0" w:color="auto"/>
                                        <w:right w:val="none" w:sz="0" w:space="0" w:color="auto"/>
                                      </w:divBdr>
                                    </w:div>
                                    <w:div w:id="338896475">
                                      <w:marLeft w:val="0"/>
                                      <w:marRight w:val="0"/>
                                      <w:marTop w:val="0"/>
                                      <w:marBottom w:val="0"/>
                                      <w:divBdr>
                                        <w:top w:val="none" w:sz="0" w:space="0" w:color="auto"/>
                                        <w:left w:val="none" w:sz="0" w:space="0" w:color="auto"/>
                                        <w:bottom w:val="none" w:sz="0" w:space="0" w:color="auto"/>
                                        <w:right w:val="none" w:sz="0" w:space="0" w:color="auto"/>
                                      </w:divBdr>
                                    </w:div>
                                    <w:div w:id="2114474176">
                                      <w:marLeft w:val="0"/>
                                      <w:marRight w:val="0"/>
                                      <w:marTop w:val="0"/>
                                      <w:marBottom w:val="0"/>
                                      <w:divBdr>
                                        <w:top w:val="none" w:sz="0" w:space="0" w:color="auto"/>
                                        <w:left w:val="none" w:sz="0" w:space="0" w:color="auto"/>
                                        <w:bottom w:val="none" w:sz="0" w:space="0" w:color="auto"/>
                                        <w:right w:val="none" w:sz="0" w:space="0" w:color="auto"/>
                                      </w:divBdr>
                                    </w:div>
                                    <w:div w:id="2127196416">
                                      <w:marLeft w:val="0"/>
                                      <w:marRight w:val="0"/>
                                      <w:marTop w:val="0"/>
                                      <w:marBottom w:val="0"/>
                                      <w:divBdr>
                                        <w:top w:val="none" w:sz="0" w:space="0" w:color="auto"/>
                                        <w:left w:val="none" w:sz="0" w:space="0" w:color="auto"/>
                                        <w:bottom w:val="none" w:sz="0" w:space="0" w:color="auto"/>
                                        <w:right w:val="none" w:sz="0" w:space="0" w:color="auto"/>
                                      </w:divBdr>
                                    </w:div>
                                    <w:div w:id="651838688">
                                      <w:marLeft w:val="0"/>
                                      <w:marRight w:val="0"/>
                                      <w:marTop w:val="0"/>
                                      <w:marBottom w:val="0"/>
                                      <w:divBdr>
                                        <w:top w:val="none" w:sz="0" w:space="0" w:color="auto"/>
                                        <w:left w:val="none" w:sz="0" w:space="0" w:color="auto"/>
                                        <w:bottom w:val="none" w:sz="0" w:space="0" w:color="auto"/>
                                        <w:right w:val="none" w:sz="0" w:space="0" w:color="auto"/>
                                      </w:divBdr>
                                    </w:div>
                                    <w:div w:id="1814523714">
                                      <w:marLeft w:val="0"/>
                                      <w:marRight w:val="0"/>
                                      <w:marTop w:val="0"/>
                                      <w:marBottom w:val="0"/>
                                      <w:divBdr>
                                        <w:top w:val="none" w:sz="0" w:space="0" w:color="auto"/>
                                        <w:left w:val="none" w:sz="0" w:space="0" w:color="auto"/>
                                        <w:bottom w:val="none" w:sz="0" w:space="0" w:color="auto"/>
                                        <w:right w:val="none" w:sz="0" w:space="0" w:color="auto"/>
                                      </w:divBdr>
                                    </w:div>
                                    <w:div w:id="1645620750">
                                      <w:marLeft w:val="0"/>
                                      <w:marRight w:val="0"/>
                                      <w:marTop w:val="0"/>
                                      <w:marBottom w:val="0"/>
                                      <w:divBdr>
                                        <w:top w:val="none" w:sz="0" w:space="0" w:color="auto"/>
                                        <w:left w:val="none" w:sz="0" w:space="0" w:color="auto"/>
                                        <w:bottom w:val="none" w:sz="0" w:space="0" w:color="auto"/>
                                        <w:right w:val="none" w:sz="0" w:space="0" w:color="auto"/>
                                      </w:divBdr>
                                    </w:div>
                                    <w:div w:id="1633443679">
                                      <w:marLeft w:val="0"/>
                                      <w:marRight w:val="0"/>
                                      <w:marTop w:val="0"/>
                                      <w:marBottom w:val="0"/>
                                      <w:divBdr>
                                        <w:top w:val="none" w:sz="0" w:space="0" w:color="auto"/>
                                        <w:left w:val="none" w:sz="0" w:space="0" w:color="auto"/>
                                        <w:bottom w:val="none" w:sz="0" w:space="0" w:color="auto"/>
                                        <w:right w:val="none" w:sz="0" w:space="0" w:color="auto"/>
                                      </w:divBdr>
                                    </w:div>
                                    <w:div w:id="1528642260">
                                      <w:marLeft w:val="0"/>
                                      <w:marRight w:val="0"/>
                                      <w:marTop w:val="0"/>
                                      <w:marBottom w:val="0"/>
                                      <w:divBdr>
                                        <w:top w:val="none" w:sz="0" w:space="0" w:color="auto"/>
                                        <w:left w:val="none" w:sz="0" w:space="0" w:color="auto"/>
                                        <w:bottom w:val="none" w:sz="0" w:space="0" w:color="auto"/>
                                        <w:right w:val="none" w:sz="0" w:space="0" w:color="auto"/>
                                      </w:divBdr>
                                    </w:div>
                                    <w:div w:id="2133791156">
                                      <w:marLeft w:val="0"/>
                                      <w:marRight w:val="0"/>
                                      <w:marTop w:val="0"/>
                                      <w:marBottom w:val="0"/>
                                      <w:divBdr>
                                        <w:top w:val="none" w:sz="0" w:space="0" w:color="auto"/>
                                        <w:left w:val="none" w:sz="0" w:space="0" w:color="auto"/>
                                        <w:bottom w:val="none" w:sz="0" w:space="0" w:color="auto"/>
                                        <w:right w:val="none" w:sz="0" w:space="0" w:color="auto"/>
                                      </w:divBdr>
                                    </w:div>
                                    <w:div w:id="988637020">
                                      <w:marLeft w:val="0"/>
                                      <w:marRight w:val="0"/>
                                      <w:marTop w:val="0"/>
                                      <w:marBottom w:val="0"/>
                                      <w:divBdr>
                                        <w:top w:val="none" w:sz="0" w:space="0" w:color="auto"/>
                                        <w:left w:val="none" w:sz="0" w:space="0" w:color="auto"/>
                                        <w:bottom w:val="none" w:sz="0" w:space="0" w:color="auto"/>
                                        <w:right w:val="none" w:sz="0" w:space="0" w:color="auto"/>
                                      </w:divBdr>
                                    </w:div>
                                    <w:div w:id="1228422326">
                                      <w:marLeft w:val="0"/>
                                      <w:marRight w:val="0"/>
                                      <w:marTop w:val="0"/>
                                      <w:marBottom w:val="0"/>
                                      <w:divBdr>
                                        <w:top w:val="none" w:sz="0" w:space="0" w:color="auto"/>
                                        <w:left w:val="none" w:sz="0" w:space="0" w:color="auto"/>
                                        <w:bottom w:val="none" w:sz="0" w:space="0" w:color="auto"/>
                                        <w:right w:val="none" w:sz="0" w:space="0" w:color="auto"/>
                                      </w:divBdr>
                                      <w:divsChild>
                                        <w:div w:id="1419525830">
                                          <w:marLeft w:val="0"/>
                                          <w:marRight w:val="0"/>
                                          <w:marTop w:val="0"/>
                                          <w:marBottom w:val="0"/>
                                          <w:divBdr>
                                            <w:top w:val="none" w:sz="0" w:space="0" w:color="auto"/>
                                            <w:left w:val="none" w:sz="0" w:space="0" w:color="auto"/>
                                            <w:bottom w:val="none" w:sz="0" w:space="0" w:color="auto"/>
                                            <w:right w:val="none" w:sz="0" w:space="0" w:color="auto"/>
                                          </w:divBdr>
                                        </w:div>
                                        <w:div w:id="1190025397">
                                          <w:marLeft w:val="0"/>
                                          <w:marRight w:val="0"/>
                                          <w:marTop w:val="0"/>
                                          <w:marBottom w:val="0"/>
                                          <w:divBdr>
                                            <w:top w:val="none" w:sz="0" w:space="0" w:color="auto"/>
                                            <w:left w:val="none" w:sz="0" w:space="0" w:color="auto"/>
                                            <w:bottom w:val="none" w:sz="0" w:space="0" w:color="auto"/>
                                            <w:right w:val="none" w:sz="0" w:space="0" w:color="auto"/>
                                          </w:divBdr>
                                        </w:div>
                                        <w:div w:id="856309854">
                                          <w:marLeft w:val="0"/>
                                          <w:marRight w:val="0"/>
                                          <w:marTop w:val="0"/>
                                          <w:marBottom w:val="0"/>
                                          <w:divBdr>
                                            <w:top w:val="none" w:sz="0" w:space="0" w:color="auto"/>
                                            <w:left w:val="none" w:sz="0" w:space="0" w:color="auto"/>
                                            <w:bottom w:val="none" w:sz="0" w:space="0" w:color="auto"/>
                                            <w:right w:val="none" w:sz="0" w:space="0" w:color="auto"/>
                                          </w:divBdr>
                                        </w:div>
                                        <w:div w:id="1849363479">
                                          <w:marLeft w:val="0"/>
                                          <w:marRight w:val="0"/>
                                          <w:marTop w:val="0"/>
                                          <w:marBottom w:val="0"/>
                                          <w:divBdr>
                                            <w:top w:val="none" w:sz="0" w:space="0" w:color="auto"/>
                                            <w:left w:val="none" w:sz="0" w:space="0" w:color="auto"/>
                                            <w:bottom w:val="none" w:sz="0" w:space="0" w:color="auto"/>
                                            <w:right w:val="none" w:sz="0" w:space="0" w:color="auto"/>
                                          </w:divBdr>
                                        </w:div>
                                        <w:div w:id="1618679676">
                                          <w:marLeft w:val="0"/>
                                          <w:marRight w:val="0"/>
                                          <w:marTop w:val="0"/>
                                          <w:marBottom w:val="0"/>
                                          <w:divBdr>
                                            <w:top w:val="none" w:sz="0" w:space="0" w:color="auto"/>
                                            <w:left w:val="none" w:sz="0" w:space="0" w:color="auto"/>
                                            <w:bottom w:val="none" w:sz="0" w:space="0" w:color="auto"/>
                                            <w:right w:val="none" w:sz="0" w:space="0" w:color="auto"/>
                                          </w:divBdr>
                                        </w:div>
                                        <w:div w:id="156464395">
                                          <w:marLeft w:val="0"/>
                                          <w:marRight w:val="0"/>
                                          <w:marTop w:val="0"/>
                                          <w:marBottom w:val="0"/>
                                          <w:divBdr>
                                            <w:top w:val="none" w:sz="0" w:space="0" w:color="auto"/>
                                            <w:left w:val="none" w:sz="0" w:space="0" w:color="auto"/>
                                            <w:bottom w:val="none" w:sz="0" w:space="0" w:color="auto"/>
                                            <w:right w:val="none" w:sz="0" w:space="0" w:color="auto"/>
                                          </w:divBdr>
                                        </w:div>
                                        <w:div w:id="1627542547">
                                          <w:marLeft w:val="0"/>
                                          <w:marRight w:val="0"/>
                                          <w:marTop w:val="0"/>
                                          <w:marBottom w:val="0"/>
                                          <w:divBdr>
                                            <w:top w:val="none" w:sz="0" w:space="0" w:color="auto"/>
                                            <w:left w:val="none" w:sz="0" w:space="0" w:color="auto"/>
                                            <w:bottom w:val="none" w:sz="0" w:space="0" w:color="auto"/>
                                            <w:right w:val="none" w:sz="0" w:space="0" w:color="auto"/>
                                          </w:divBdr>
                                        </w:div>
                                        <w:div w:id="23557216">
                                          <w:marLeft w:val="0"/>
                                          <w:marRight w:val="0"/>
                                          <w:marTop w:val="0"/>
                                          <w:marBottom w:val="0"/>
                                          <w:divBdr>
                                            <w:top w:val="none" w:sz="0" w:space="0" w:color="auto"/>
                                            <w:left w:val="none" w:sz="0" w:space="0" w:color="auto"/>
                                            <w:bottom w:val="none" w:sz="0" w:space="0" w:color="auto"/>
                                            <w:right w:val="none" w:sz="0" w:space="0" w:color="auto"/>
                                          </w:divBdr>
                                        </w:div>
                                        <w:div w:id="552742324">
                                          <w:marLeft w:val="0"/>
                                          <w:marRight w:val="0"/>
                                          <w:marTop w:val="0"/>
                                          <w:marBottom w:val="0"/>
                                          <w:divBdr>
                                            <w:top w:val="none" w:sz="0" w:space="0" w:color="auto"/>
                                            <w:left w:val="none" w:sz="0" w:space="0" w:color="auto"/>
                                            <w:bottom w:val="none" w:sz="0" w:space="0" w:color="auto"/>
                                            <w:right w:val="none" w:sz="0" w:space="0" w:color="auto"/>
                                          </w:divBdr>
                                        </w:div>
                                        <w:div w:id="1614052500">
                                          <w:marLeft w:val="0"/>
                                          <w:marRight w:val="0"/>
                                          <w:marTop w:val="0"/>
                                          <w:marBottom w:val="0"/>
                                          <w:divBdr>
                                            <w:top w:val="none" w:sz="0" w:space="0" w:color="auto"/>
                                            <w:left w:val="none" w:sz="0" w:space="0" w:color="auto"/>
                                            <w:bottom w:val="none" w:sz="0" w:space="0" w:color="auto"/>
                                            <w:right w:val="none" w:sz="0" w:space="0" w:color="auto"/>
                                          </w:divBdr>
                                        </w:div>
                                        <w:div w:id="2020034922">
                                          <w:marLeft w:val="0"/>
                                          <w:marRight w:val="0"/>
                                          <w:marTop w:val="0"/>
                                          <w:marBottom w:val="0"/>
                                          <w:divBdr>
                                            <w:top w:val="none" w:sz="0" w:space="0" w:color="auto"/>
                                            <w:left w:val="none" w:sz="0" w:space="0" w:color="auto"/>
                                            <w:bottom w:val="none" w:sz="0" w:space="0" w:color="auto"/>
                                            <w:right w:val="none" w:sz="0" w:space="0" w:color="auto"/>
                                          </w:divBdr>
                                        </w:div>
                                        <w:div w:id="151676255">
                                          <w:marLeft w:val="0"/>
                                          <w:marRight w:val="0"/>
                                          <w:marTop w:val="0"/>
                                          <w:marBottom w:val="0"/>
                                          <w:divBdr>
                                            <w:top w:val="none" w:sz="0" w:space="0" w:color="auto"/>
                                            <w:left w:val="none" w:sz="0" w:space="0" w:color="auto"/>
                                            <w:bottom w:val="none" w:sz="0" w:space="0" w:color="auto"/>
                                            <w:right w:val="none" w:sz="0" w:space="0" w:color="auto"/>
                                          </w:divBdr>
                                        </w:div>
                                        <w:div w:id="420837874">
                                          <w:marLeft w:val="0"/>
                                          <w:marRight w:val="0"/>
                                          <w:marTop w:val="0"/>
                                          <w:marBottom w:val="0"/>
                                          <w:divBdr>
                                            <w:top w:val="none" w:sz="0" w:space="0" w:color="auto"/>
                                            <w:left w:val="none" w:sz="0" w:space="0" w:color="auto"/>
                                            <w:bottom w:val="none" w:sz="0" w:space="0" w:color="auto"/>
                                            <w:right w:val="none" w:sz="0" w:space="0" w:color="auto"/>
                                          </w:divBdr>
                                        </w:div>
                                        <w:div w:id="1406761668">
                                          <w:marLeft w:val="0"/>
                                          <w:marRight w:val="0"/>
                                          <w:marTop w:val="0"/>
                                          <w:marBottom w:val="0"/>
                                          <w:divBdr>
                                            <w:top w:val="none" w:sz="0" w:space="0" w:color="auto"/>
                                            <w:left w:val="none" w:sz="0" w:space="0" w:color="auto"/>
                                            <w:bottom w:val="none" w:sz="0" w:space="0" w:color="auto"/>
                                            <w:right w:val="none" w:sz="0" w:space="0" w:color="auto"/>
                                          </w:divBdr>
                                        </w:div>
                                        <w:div w:id="13171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043">
                              <w:marLeft w:val="0"/>
                              <w:marRight w:val="0"/>
                              <w:marTop w:val="0"/>
                              <w:marBottom w:val="0"/>
                              <w:divBdr>
                                <w:top w:val="none" w:sz="0" w:space="0" w:color="auto"/>
                                <w:left w:val="none" w:sz="0" w:space="0" w:color="auto"/>
                                <w:bottom w:val="none" w:sz="0" w:space="0" w:color="auto"/>
                                <w:right w:val="none" w:sz="0" w:space="0" w:color="auto"/>
                              </w:divBdr>
                              <w:divsChild>
                                <w:div w:id="477185767">
                                  <w:marLeft w:val="0"/>
                                  <w:marRight w:val="0"/>
                                  <w:marTop w:val="240"/>
                                  <w:marBottom w:val="240"/>
                                  <w:divBdr>
                                    <w:top w:val="none" w:sz="0" w:space="0" w:color="auto"/>
                                    <w:left w:val="none" w:sz="0" w:space="0" w:color="auto"/>
                                    <w:bottom w:val="none" w:sz="0" w:space="0" w:color="auto"/>
                                    <w:right w:val="none" w:sz="0" w:space="0" w:color="auto"/>
                                  </w:divBdr>
                                  <w:divsChild>
                                    <w:div w:id="644552376">
                                      <w:marLeft w:val="0"/>
                                      <w:marRight w:val="0"/>
                                      <w:marTop w:val="0"/>
                                      <w:marBottom w:val="0"/>
                                      <w:divBdr>
                                        <w:top w:val="none" w:sz="0" w:space="0" w:color="auto"/>
                                        <w:left w:val="none" w:sz="0" w:space="0" w:color="auto"/>
                                        <w:bottom w:val="none" w:sz="0" w:space="0" w:color="auto"/>
                                        <w:right w:val="none" w:sz="0" w:space="0" w:color="auto"/>
                                      </w:divBdr>
                                    </w:div>
                                    <w:div w:id="677662740">
                                      <w:marLeft w:val="0"/>
                                      <w:marRight w:val="0"/>
                                      <w:marTop w:val="0"/>
                                      <w:marBottom w:val="0"/>
                                      <w:divBdr>
                                        <w:top w:val="none" w:sz="0" w:space="0" w:color="auto"/>
                                        <w:left w:val="none" w:sz="0" w:space="0" w:color="auto"/>
                                        <w:bottom w:val="none" w:sz="0" w:space="0" w:color="auto"/>
                                        <w:right w:val="none" w:sz="0" w:space="0" w:color="auto"/>
                                      </w:divBdr>
                                    </w:div>
                                    <w:div w:id="799803450">
                                      <w:marLeft w:val="0"/>
                                      <w:marRight w:val="0"/>
                                      <w:marTop w:val="0"/>
                                      <w:marBottom w:val="0"/>
                                      <w:divBdr>
                                        <w:top w:val="none" w:sz="0" w:space="0" w:color="auto"/>
                                        <w:left w:val="none" w:sz="0" w:space="0" w:color="auto"/>
                                        <w:bottom w:val="none" w:sz="0" w:space="0" w:color="auto"/>
                                        <w:right w:val="none" w:sz="0" w:space="0" w:color="auto"/>
                                      </w:divBdr>
                                    </w:div>
                                    <w:div w:id="641076970">
                                      <w:marLeft w:val="0"/>
                                      <w:marRight w:val="0"/>
                                      <w:marTop w:val="0"/>
                                      <w:marBottom w:val="0"/>
                                      <w:divBdr>
                                        <w:top w:val="none" w:sz="0" w:space="0" w:color="auto"/>
                                        <w:left w:val="none" w:sz="0" w:space="0" w:color="auto"/>
                                        <w:bottom w:val="none" w:sz="0" w:space="0" w:color="auto"/>
                                        <w:right w:val="none" w:sz="0" w:space="0" w:color="auto"/>
                                      </w:divBdr>
                                    </w:div>
                                    <w:div w:id="619995137">
                                      <w:marLeft w:val="0"/>
                                      <w:marRight w:val="0"/>
                                      <w:marTop w:val="0"/>
                                      <w:marBottom w:val="0"/>
                                      <w:divBdr>
                                        <w:top w:val="none" w:sz="0" w:space="0" w:color="auto"/>
                                        <w:left w:val="none" w:sz="0" w:space="0" w:color="auto"/>
                                        <w:bottom w:val="none" w:sz="0" w:space="0" w:color="auto"/>
                                        <w:right w:val="none" w:sz="0" w:space="0" w:color="auto"/>
                                      </w:divBdr>
                                    </w:div>
                                    <w:div w:id="753746666">
                                      <w:marLeft w:val="0"/>
                                      <w:marRight w:val="0"/>
                                      <w:marTop w:val="0"/>
                                      <w:marBottom w:val="0"/>
                                      <w:divBdr>
                                        <w:top w:val="none" w:sz="0" w:space="0" w:color="auto"/>
                                        <w:left w:val="none" w:sz="0" w:space="0" w:color="auto"/>
                                        <w:bottom w:val="none" w:sz="0" w:space="0" w:color="auto"/>
                                        <w:right w:val="none" w:sz="0" w:space="0" w:color="auto"/>
                                      </w:divBdr>
                                    </w:div>
                                    <w:div w:id="519853275">
                                      <w:marLeft w:val="0"/>
                                      <w:marRight w:val="0"/>
                                      <w:marTop w:val="0"/>
                                      <w:marBottom w:val="0"/>
                                      <w:divBdr>
                                        <w:top w:val="none" w:sz="0" w:space="0" w:color="auto"/>
                                        <w:left w:val="none" w:sz="0" w:space="0" w:color="auto"/>
                                        <w:bottom w:val="none" w:sz="0" w:space="0" w:color="auto"/>
                                        <w:right w:val="none" w:sz="0" w:space="0" w:color="auto"/>
                                      </w:divBdr>
                                    </w:div>
                                    <w:div w:id="1830630647">
                                      <w:marLeft w:val="0"/>
                                      <w:marRight w:val="0"/>
                                      <w:marTop w:val="0"/>
                                      <w:marBottom w:val="0"/>
                                      <w:divBdr>
                                        <w:top w:val="none" w:sz="0" w:space="0" w:color="auto"/>
                                        <w:left w:val="none" w:sz="0" w:space="0" w:color="auto"/>
                                        <w:bottom w:val="none" w:sz="0" w:space="0" w:color="auto"/>
                                        <w:right w:val="none" w:sz="0" w:space="0" w:color="auto"/>
                                      </w:divBdr>
                                    </w:div>
                                    <w:div w:id="1912230871">
                                      <w:marLeft w:val="0"/>
                                      <w:marRight w:val="0"/>
                                      <w:marTop w:val="0"/>
                                      <w:marBottom w:val="0"/>
                                      <w:divBdr>
                                        <w:top w:val="none" w:sz="0" w:space="0" w:color="auto"/>
                                        <w:left w:val="none" w:sz="0" w:space="0" w:color="auto"/>
                                        <w:bottom w:val="none" w:sz="0" w:space="0" w:color="auto"/>
                                        <w:right w:val="none" w:sz="0" w:space="0" w:color="auto"/>
                                      </w:divBdr>
                                    </w:div>
                                    <w:div w:id="2024700018">
                                      <w:marLeft w:val="0"/>
                                      <w:marRight w:val="0"/>
                                      <w:marTop w:val="0"/>
                                      <w:marBottom w:val="0"/>
                                      <w:divBdr>
                                        <w:top w:val="none" w:sz="0" w:space="0" w:color="auto"/>
                                        <w:left w:val="none" w:sz="0" w:space="0" w:color="auto"/>
                                        <w:bottom w:val="none" w:sz="0" w:space="0" w:color="auto"/>
                                        <w:right w:val="none" w:sz="0" w:space="0" w:color="auto"/>
                                      </w:divBdr>
                                    </w:div>
                                    <w:div w:id="1718504566">
                                      <w:marLeft w:val="0"/>
                                      <w:marRight w:val="0"/>
                                      <w:marTop w:val="0"/>
                                      <w:marBottom w:val="0"/>
                                      <w:divBdr>
                                        <w:top w:val="none" w:sz="0" w:space="0" w:color="auto"/>
                                        <w:left w:val="none" w:sz="0" w:space="0" w:color="auto"/>
                                        <w:bottom w:val="none" w:sz="0" w:space="0" w:color="auto"/>
                                        <w:right w:val="none" w:sz="0" w:space="0" w:color="auto"/>
                                      </w:divBdr>
                                    </w:div>
                                    <w:div w:id="1856726677">
                                      <w:marLeft w:val="0"/>
                                      <w:marRight w:val="0"/>
                                      <w:marTop w:val="0"/>
                                      <w:marBottom w:val="0"/>
                                      <w:divBdr>
                                        <w:top w:val="none" w:sz="0" w:space="0" w:color="auto"/>
                                        <w:left w:val="none" w:sz="0" w:space="0" w:color="auto"/>
                                        <w:bottom w:val="none" w:sz="0" w:space="0" w:color="auto"/>
                                        <w:right w:val="none" w:sz="0" w:space="0" w:color="auto"/>
                                      </w:divBdr>
                                    </w:div>
                                    <w:div w:id="342246963">
                                      <w:marLeft w:val="0"/>
                                      <w:marRight w:val="0"/>
                                      <w:marTop w:val="0"/>
                                      <w:marBottom w:val="0"/>
                                      <w:divBdr>
                                        <w:top w:val="none" w:sz="0" w:space="0" w:color="auto"/>
                                        <w:left w:val="none" w:sz="0" w:space="0" w:color="auto"/>
                                        <w:bottom w:val="none" w:sz="0" w:space="0" w:color="auto"/>
                                        <w:right w:val="none" w:sz="0" w:space="0" w:color="auto"/>
                                      </w:divBdr>
                                    </w:div>
                                    <w:div w:id="888689371">
                                      <w:marLeft w:val="0"/>
                                      <w:marRight w:val="0"/>
                                      <w:marTop w:val="0"/>
                                      <w:marBottom w:val="0"/>
                                      <w:divBdr>
                                        <w:top w:val="none" w:sz="0" w:space="0" w:color="auto"/>
                                        <w:left w:val="none" w:sz="0" w:space="0" w:color="auto"/>
                                        <w:bottom w:val="none" w:sz="0" w:space="0" w:color="auto"/>
                                        <w:right w:val="none" w:sz="0" w:space="0" w:color="auto"/>
                                      </w:divBdr>
                                    </w:div>
                                    <w:div w:id="1014723649">
                                      <w:marLeft w:val="0"/>
                                      <w:marRight w:val="0"/>
                                      <w:marTop w:val="0"/>
                                      <w:marBottom w:val="0"/>
                                      <w:divBdr>
                                        <w:top w:val="none" w:sz="0" w:space="0" w:color="auto"/>
                                        <w:left w:val="none" w:sz="0" w:space="0" w:color="auto"/>
                                        <w:bottom w:val="none" w:sz="0" w:space="0" w:color="auto"/>
                                        <w:right w:val="none" w:sz="0" w:space="0" w:color="auto"/>
                                      </w:divBdr>
                                    </w:div>
                                    <w:div w:id="470943723">
                                      <w:marLeft w:val="0"/>
                                      <w:marRight w:val="0"/>
                                      <w:marTop w:val="0"/>
                                      <w:marBottom w:val="0"/>
                                      <w:divBdr>
                                        <w:top w:val="none" w:sz="0" w:space="0" w:color="auto"/>
                                        <w:left w:val="none" w:sz="0" w:space="0" w:color="auto"/>
                                        <w:bottom w:val="none" w:sz="0" w:space="0" w:color="auto"/>
                                        <w:right w:val="none" w:sz="0" w:space="0" w:color="auto"/>
                                      </w:divBdr>
                                    </w:div>
                                    <w:div w:id="749690469">
                                      <w:marLeft w:val="0"/>
                                      <w:marRight w:val="0"/>
                                      <w:marTop w:val="0"/>
                                      <w:marBottom w:val="0"/>
                                      <w:divBdr>
                                        <w:top w:val="none" w:sz="0" w:space="0" w:color="auto"/>
                                        <w:left w:val="none" w:sz="0" w:space="0" w:color="auto"/>
                                        <w:bottom w:val="none" w:sz="0" w:space="0" w:color="auto"/>
                                        <w:right w:val="none" w:sz="0" w:space="0" w:color="auto"/>
                                      </w:divBdr>
                                      <w:divsChild>
                                        <w:div w:id="1223826775">
                                          <w:marLeft w:val="0"/>
                                          <w:marRight w:val="0"/>
                                          <w:marTop w:val="0"/>
                                          <w:marBottom w:val="0"/>
                                          <w:divBdr>
                                            <w:top w:val="none" w:sz="0" w:space="0" w:color="auto"/>
                                            <w:left w:val="none" w:sz="0" w:space="0" w:color="auto"/>
                                            <w:bottom w:val="none" w:sz="0" w:space="0" w:color="auto"/>
                                            <w:right w:val="none" w:sz="0" w:space="0" w:color="auto"/>
                                          </w:divBdr>
                                        </w:div>
                                        <w:div w:id="700712710">
                                          <w:marLeft w:val="0"/>
                                          <w:marRight w:val="0"/>
                                          <w:marTop w:val="0"/>
                                          <w:marBottom w:val="0"/>
                                          <w:divBdr>
                                            <w:top w:val="none" w:sz="0" w:space="0" w:color="auto"/>
                                            <w:left w:val="none" w:sz="0" w:space="0" w:color="auto"/>
                                            <w:bottom w:val="none" w:sz="0" w:space="0" w:color="auto"/>
                                            <w:right w:val="none" w:sz="0" w:space="0" w:color="auto"/>
                                          </w:divBdr>
                                        </w:div>
                                        <w:div w:id="1895694571">
                                          <w:marLeft w:val="0"/>
                                          <w:marRight w:val="0"/>
                                          <w:marTop w:val="0"/>
                                          <w:marBottom w:val="0"/>
                                          <w:divBdr>
                                            <w:top w:val="none" w:sz="0" w:space="0" w:color="auto"/>
                                            <w:left w:val="none" w:sz="0" w:space="0" w:color="auto"/>
                                            <w:bottom w:val="none" w:sz="0" w:space="0" w:color="auto"/>
                                            <w:right w:val="none" w:sz="0" w:space="0" w:color="auto"/>
                                          </w:divBdr>
                                        </w:div>
                                        <w:div w:id="1004283000">
                                          <w:marLeft w:val="0"/>
                                          <w:marRight w:val="0"/>
                                          <w:marTop w:val="0"/>
                                          <w:marBottom w:val="0"/>
                                          <w:divBdr>
                                            <w:top w:val="none" w:sz="0" w:space="0" w:color="auto"/>
                                            <w:left w:val="none" w:sz="0" w:space="0" w:color="auto"/>
                                            <w:bottom w:val="none" w:sz="0" w:space="0" w:color="auto"/>
                                            <w:right w:val="none" w:sz="0" w:space="0" w:color="auto"/>
                                          </w:divBdr>
                                        </w:div>
                                        <w:div w:id="818301405">
                                          <w:marLeft w:val="0"/>
                                          <w:marRight w:val="0"/>
                                          <w:marTop w:val="0"/>
                                          <w:marBottom w:val="0"/>
                                          <w:divBdr>
                                            <w:top w:val="none" w:sz="0" w:space="0" w:color="auto"/>
                                            <w:left w:val="none" w:sz="0" w:space="0" w:color="auto"/>
                                            <w:bottom w:val="none" w:sz="0" w:space="0" w:color="auto"/>
                                            <w:right w:val="none" w:sz="0" w:space="0" w:color="auto"/>
                                          </w:divBdr>
                                        </w:div>
                                        <w:div w:id="1079055373">
                                          <w:marLeft w:val="0"/>
                                          <w:marRight w:val="0"/>
                                          <w:marTop w:val="0"/>
                                          <w:marBottom w:val="0"/>
                                          <w:divBdr>
                                            <w:top w:val="none" w:sz="0" w:space="0" w:color="auto"/>
                                            <w:left w:val="none" w:sz="0" w:space="0" w:color="auto"/>
                                            <w:bottom w:val="none" w:sz="0" w:space="0" w:color="auto"/>
                                            <w:right w:val="none" w:sz="0" w:space="0" w:color="auto"/>
                                          </w:divBdr>
                                        </w:div>
                                        <w:div w:id="1170869615">
                                          <w:marLeft w:val="0"/>
                                          <w:marRight w:val="0"/>
                                          <w:marTop w:val="0"/>
                                          <w:marBottom w:val="0"/>
                                          <w:divBdr>
                                            <w:top w:val="none" w:sz="0" w:space="0" w:color="auto"/>
                                            <w:left w:val="none" w:sz="0" w:space="0" w:color="auto"/>
                                            <w:bottom w:val="none" w:sz="0" w:space="0" w:color="auto"/>
                                            <w:right w:val="none" w:sz="0" w:space="0" w:color="auto"/>
                                          </w:divBdr>
                                        </w:div>
                                        <w:div w:id="1716811080">
                                          <w:marLeft w:val="0"/>
                                          <w:marRight w:val="0"/>
                                          <w:marTop w:val="0"/>
                                          <w:marBottom w:val="0"/>
                                          <w:divBdr>
                                            <w:top w:val="none" w:sz="0" w:space="0" w:color="auto"/>
                                            <w:left w:val="none" w:sz="0" w:space="0" w:color="auto"/>
                                            <w:bottom w:val="none" w:sz="0" w:space="0" w:color="auto"/>
                                            <w:right w:val="none" w:sz="0" w:space="0" w:color="auto"/>
                                          </w:divBdr>
                                        </w:div>
                                        <w:div w:id="1849759031">
                                          <w:marLeft w:val="0"/>
                                          <w:marRight w:val="0"/>
                                          <w:marTop w:val="0"/>
                                          <w:marBottom w:val="0"/>
                                          <w:divBdr>
                                            <w:top w:val="none" w:sz="0" w:space="0" w:color="auto"/>
                                            <w:left w:val="none" w:sz="0" w:space="0" w:color="auto"/>
                                            <w:bottom w:val="none" w:sz="0" w:space="0" w:color="auto"/>
                                            <w:right w:val="none" w:sz="0" w:space="0" w:color="auto"/>
                                          </w:divBdr>
                                        </w:div>
                                        <w:div w:id="1573272924">
                                          <w:marLeft w:val="0"/>
                                          <w:marRight w:val="0"/>
                                          <w:marTop w:val="0"/>
                                          <w:marBottom w:val="0"/>
                                          <w:divBdr>
                                            <w:top w:val="none" w:sz="0" w:space="0" w:color="auto"/>
                                            <w:left w:val="none" w:sz="0" w:space="0" w:color="auto"/>
                                            <w:bottom w:val="none" w:sz="0" w:space="0" w:color="auto"/>
                                            <w:right w:val="none" w:sz="0" w:space="0" w:color="auto"/>
                                          </w:divBdr>
                                        </w:div>
                                        <w:div w:id="497156815">
                                          <w:marLeft w:val="0"/>
                                          <w:marRight w:val="0"/>
                                          <w:marTop w:val="0"/>
                                          <w:marBottom w:val="0"/>
                                          <w:divBdr>
                                            <w:top w:val="none" w:sz="0" w:space="0" w:color="auto"/>
                                            <w:left w:val="none" w:sz="0" w:space="0" w:color="auto"/>
                                            <w:bottom w:val="none" w:sz="0" w:space="0" w:color="auto"/>
                                            <w:right w:val="none" w:sz="0" w:space="0" w:color="auto"/>
                                          </w:divBdr>
                                        </w:div>
                                        <w:div w:id="1414161052">
                                          <w:marLeft w:val="0"/>
                                          <w:marRight w:val="0"/>
                                          <w:marTop w:val="0"/>
                                          <w:marBottom w:val="0"/>
                                          <w:divBdr>
                                            <w:top w:val="none" w:sz="0" w:space="0" w:color="auto"/>
                                            <w:left w:val="none" w:sz="0" w:space="0" w:color="auto"/>
                                            <w:bottom w:val="none" w:sz="0" w:space="0" w:color="auto"/>
                                            <w:right w:val="none" w:sz="0" w:space="0" w:color="auto"/>
                                          </w:divBdr>
                                        </w:div>
                                        <w:div w:id="346252773">
                                          <w:marLeft w:val="0"/>
                                          <w:marRight w:val="0"/>
                                          <w:marTop w:val="0"/>
                                          <w:marBottom w:val="0"/>
                                          <w:divBdr>
                                            <w:top w:val="none" w:sz="0" w:space="0" w:color="auto"/>
                                            <w:left w:val="none" w:sz="0" w:space="0" w:color="auto"/>
                                            <w:bottom w:val="none" w:sz="0" w:space="0" w:color="auto"/>
                                            <w:right w:val="none" w:sz="0" w:space="0" w:color="auto"/>
                                          </w:divBdr>
                                        </w:div>
                                        <w:div w:id="594484676">
                                          <w:marLeft w:val="0"/>
                                          <w:marRight w:val="0"/>
                                          <w:marTop w:val="0"/>
                                          <w:marBottom w:val="0"/>
                                          <w:divBdr>
                                            <w:top w:val="none" w:sz="0" w:space="0" w:color="auto"/>
                                            <w:left w:val="none" w:sz="0" w:space="0" w:color="auto"/>
                                            <w:bottom w:val="none" w:sz="0" w:space="0" w:color="auto"/>
                                            <w:right w:val="none" w:sz="0" w:space="0" w:color="auto"/>
                                          </w:divBdr>
                                        </w:div>
                                        <w:div w:id="19916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9984">
                              <w:marLeft w:val="0"/>
                              <w:marRight w:val="0"/>
                              <w:marTop w:val="0"/>
                              <w:marBottom w:val="0"/>
                              <w:divBdr>
                                <w:top w:val="none" w:sz="0" w:space="0" w:color="auto"/>
                                <w:left w:val="none" w:sz="0" w:space="0" w:color="auto"/>
                                <w:bottom w:val="none" w:sz="0" w:space="0" w:color="auto"/>
                                <w:right w:val="none" w:sz="0" w:space="0" w:color="auto"/>
                              </w:divBdr>
                              <w:divsChild>
                                <w:div w:id="689725486">
                                  <w:marLeft w:val="0"/>
                                  <w:marRight w:val="0"/>
                                  <w:marTop w:val="240"/>
                                  <w:marBottom w:val="240"/>
                                  <w:divBdr>
                                    <w:top w:val="none" w:sz="0" w:space="0" w:color="auto"/>
                                    <w:left w:val="none" w:sz="0" w:space="0" w:color="auto"/>
                                    <w:bottom w:val="none" w:sz="0" w:space="0" w:color="auto"/>
                                    <w:right w:val="none" w:sz="0" w:space="0" w:color="auto"/>
                                  </w:divBdr>
                                  <w:divsChild>
                                    <w:div w:id="1102411009">
                                      <w:marLeft w:val="0"/>
                                      <w:marRight w:val="0"/>
                                      <w:marTop w:val="0"/>
                                      <w:marBottom w:val="0"/>
                                      <w:divBdr>
                                        <w:top w:val="none" w:sz="0" w:space="0" w:color="auto"/>
                                        <w:left w:val="none" w:sz="0" w:space="0" w:color="auto"/>
                                        <w:bottom w:val="none" w:sz="0" w:space="0" w:color="auto"/>
                                        <w:right w:val="none" w:sz="0" w:space="0" w:color="auto"/>
                                      </w:divBdr>
                                    </w:div>
                                    <w:div w:id="1465539882">
                                      <w:marLeft w:val="0"/>
                                      <w:marRight w:val="0"/>
                                      <w:marTop w:val="0"/>
                                      <w:marBottom w:val="0"/>
                                      <w:divBdr>
                                        <w:top w:val="none" w:sz="0" w:space="0" w:color="auto"/>
                                        <w:left w:val="none" w:sz="0" w:space="0" w:color="auto"/>
                                        <w:bottom w:val="none" w:sz="0" w:space="0" w:color="auto"/>
                                        <w:right w:val="none" w:sz="0" w:space="0" w:color="auto"/>
                                      </w:divBdr>
                                    </w:div>
                                    <w:div w:id="951085645">
                                      <w:marLeft w:val="0"/>
                                      <w:marRight w:val="0"/>
                                      <w:marTop w:val="0"/>
                                      <w:marBottom w:val="0"/>
                                      <w:divBdr>
                                        <w:top w:val="none" w:sz="0" w:space="0" w:color="auto"/>
                                        <w:left w:val="none" w:sz="0" w:space="0" w:color="auto"/>
                                        <w:bottom w:val="none" w:sz="0" w:space="0" w:color="auto"/>
                                        <w:right w:val="none" w:sz="0" w:space="0" w:color="auto"/>
                                      </w:divBdr>
                                    </w:div>
                                    <w:div w:id="702512649">
                                      <w:marLeft w:val="0"/>
                                      <w:marRight w:val="0"/>
                                      <w:marTop w:val="0"/>
                                      <w:marBottom w:val="0"/>
                                      <w:divBdr>
                                        <w:top w:val="none" w:sz="0" w:space="0" w:color="auto"/>
                                        <w:left w:val="none" w:sz="0" w:space="0" w:color="auto"/>
                                        <w:bottom w:val="none" w:sz="0" w:space="0" w:color="auto"/>
                                        <w:right w:val="none" w:sz="0" w:space="0" w:color="auto"/>
                                      </w:divBdr>
                                    </w:div>
                                    <w:div w:id="1547064697">
                                      <w:marLeft w:val="0"/>
                                      <w:marRight w:val="0"/>
                                      <w:marTop w:val="0"/>
                                      <w:marBottom w:val="0"/>
                                      <w:divBdr>
                                        <w:top w:val="none" w:sz="0" w:space="0" w:color="auto"/>
                                        <w:left w:val="none" w:sz="0" w:space="0" w:color="auto"/>
                                        <w:bottom w:val="none" w:sz="0" w:space="0" w:color="auto"/>
                                        <w:right w:val="none" w:sz="0" w:space="0" w:color="auto"/>
                                      </w:divBdr>
                                    </w:div>
                                    <w:div w:id="849221558">
                                      <w:marLeft w:val="0"/>
                                      <w:marRight w:val="0"/>
                                      <w:marTop w:val="0"/>
                                      <w:marBottom w:val="0"/>
                                      <w:divBdr>
                                        <w:top w:val="none" w:sz="0" w:space="0" w:color="auto"/>
                                        <w:left w:val="none" w:sz="0" w:space="0" w:color="auto"/>
                                        <w:bottom w:val="none" w:sz="0" w:space="0" w:color="auto"/>
                                        <w:right w:val="none" w:sz="0" w:space="0" w:color="auto"/>
                                      </w:divBdr>
                                    </w:div>
                                    <w:div w:id="501162132">
                                      <w:marLeft w:val="0"/>
                                      <w:marRight w:val="0"/>
                                      <w:marTop w:val="0"/>
                                      <w:marBottom w:val="0"/>
                                      <w:divBdr>
                                        <w:top w:val="none" w:sz="0" w:space="0" w:color="auto"/>
                                        <w:left w:val="none" w:sz="0" w:space="0" w:color="auto"/>
                                        <w:bottom w:val="none" w:sz="0" w:space="0" w:color="auto"/>
                                        <w:right w:val="none" w:sz="0" w:space="0" w:color="auto"/>
                                      </w:divBdr>
                                    </w:div>
                                    <w:div w:id="1771007958">
                                      <w:marLeft w:val="0"/>
                                      <w:marRight w:val="0"/>
                                      <w:marTop w:val="0"/>
                                      <w:marBottom w:val="0"/>
                                      <w:divBdr>
                                        <w:top w:val="none" w:sz="0" w:space="0" w:color="auto"/>
                                        <w:left w:val="none" w:sz="0" w:space="0" w:color="auto"/>
                                        <w:bottom w:val="none" w:sz="0" w:space="0" w:color="auto"/>
                                        <w:right w:val="none" w:sz="0" w:space="0" w:color="auto"/>
                                      </w:divBdr>
                                    </w:div>
                                    <w:div w:id="535000437">
                                      <w:marLeft w:val="0"/>
                                      <w:marRight w:val="0"/>
                                      <w:marTop w:val="0"/>
                                      <w:marBottom w:val="0"/>
                                      <w:divBdr>
                                        <w:top w:val="none" w:sz="0" w:space="0" w:color="auto"/>
                                        <w:left w:val="none" w:sz="0" w:space="0" w:color="auto"/>
                                        <w:bottom w:val="none" w:sz="0" w:space="0" w:color="auto"/>
                                        <w:right w:val="none" w:sz="0" w:space="0" w:color="auto"/>
                                      </w:divBdr>
                                    </w:div>
                                    <w:div w:id="1165510040">
                                      <w:marLeft w:val="0"/>
                                      <w:marRight w:val="0"/>
                                      <w:marTop w:val="0"/>
                                      <w:marBottom w:val="0"/>
                                      <w:divBdr>
                                        <w:top w:val="none" w:sz="0" w:space="0" w:color="auto"/>
                                        <w:left w:val="none" w:sz="0" w:space="0" w:color="auto"/>
                                        <w:bottom w:val="none" w:sz="0" w:space="0" w:color="auto"/>
                                        <w:right w:val="none" w:sz="0" w:space="0" w:color="auto"/>
                                      </w:divBdr>
                                    </w:div>
                                    <w:div w:id="1711494605">
                                      <w:marLeft w:val="0"/>
                                      <w:marRight w:val="0"/>
                                      <w:marTop w:val="0"/>
                                      <w:marBottom w:val="0"/>
                                      <w:divBdr>
                                        <w:top w:val="none" w:sz="0" w:space="0" w:color="auto"/>
                                        <w:left w:val="none" w:sz="0" w:space="0" w:color="auto"/>
                                        <w:bottom w:val="none" w:sz="0" w:space="0" w:color="auto"/>
                                        <w:right w:val="none" w:sz="0" w:space="0" w:color="auto"/>
                                      </w:divBdr>
                                    </w:div>
                                    <w:div w:id="991717458">
                                      <w:marLeft w:val="0"/>
                                      <w:marRight w:val="0"/>
                                      <w:marTop w:val="0"/>
                                      <w:marBottom w:val="0"/>
                                      <w:divBdr>
                                        <w:top w:val="none" w:sz="0" w:space="0" w:color="auto"/>
                                        <w:left w:val="none" w:sz="0" w:space="0" w:color="auto"/>
                                        <w:bottom w:val="none" w:sz="0" w:space="0" w:color="auto"/>
                                        <w:right w:val="none" w:sz="0" w:space="0" w:color="auto"/>
                                      </w:divBdr>
                                    </w:div>
                                    <w:div w:id="1058435477">
                                      <w:marLeft w:val="0"/>
                                      <w:marRight w:val="0"/>
                                      <w:marTop w:val="0"/>
                                      <w:marBottom w:val="0"/>
                                      <w:divBdr>
                                        <w:top w:val="none" w:sz="0" w:space="0" w:color="auto"/>
                                        <w:left w:val="none" w:sz="0" w:space="0" w:color="auto"/>
                                        <w:bottom w:val="none" w:sz="0" w:space="0" w:color="auto"/>
                                        <w:right w:val="none" w:sz="0" w:space="0" w:color="auto"/>
                                      </w:divBdr>
                                    </w:div>
                                    <w:div w:id="151408696">
                                      <w:marLeft w:val="0"/>
                                      <w:marRight w:val="0"/>
                                      <w:marTop w:val="0"/>
                                      <w:marBottom w:val="0"/>
                                      <w:divBdr>
                                        <w:top w:val="none" w:sz="0" w:space="0" w:color="auto"/>
                                        <w:left w:val="none" w:sz="0" w:space="0" w:color="auto"/>
                                        <w:bottom w:val="none" w:sz="0" w:space="0" w:color="auto"/>
                                        <w:right w:val="none" w:sz="0" w:space="0" w:color="auto"/>
                                      </w:divBdr>
                                    </w:div>
                                    <w:div w:id="558057064">
                                      <w:marLeft w:val="0"/>
                                      <w:marRight w:val="0"/>
                                      <w:marTop w:val="0"/>
                                      <w:marBottom w:val="0"/>
                                      <w:divBdr>
                                        <w:top w:val="none" w:sz="0" w:space="0" w:color="auto"/>
                                        <w:left w:val="none" w:sz="0" w:space="0" w:color="auto"/>
                                        <w:bottom w:val="none" w:sz="0" w:space="0" w:color="auto"/>
                                        <w:right w:val="none" w:sz="0" w:space="0" w:color="auto"/>
                                      </w:divBdr>
                                    </w:div>
                                    <w:div w:id="784269944">
                                      <w:marLeft w:val="0"/>
                                      <w:marRight w:val="0"/>
                                      <w:marTop w:val="0"/>
                                      <w:marBottom w:val="0"/>
                                      <w:divBdr>
                                        <w:top w:val="none" w:sz="0" w:space="0" w:color="auto"/>
                                        <w:left w:val="none" w:sz="0" w:space="0" w:color="auto"/>
                                        <w:bottom w:val="none" w:sz="0" w:space="0" w:color="auto"/>
                                        <w:right w:val="none" w:sz="0" w:space="0" w:color="auto"/>
                                      </w:divBdr>
                                    </w:div>
                                    <w:div w:id="1892381931">
                                      <w:marLeft w:val="0"/>
                                      <w:marRight w:val="0"/>
                                      <w:marTop w:val="0"/>
                                      <w:marBottom w:val="0"/>
                                      <w:divBdr>
                                        <w:top w:val="none" w:sz="0" w:space="0" w:color="auto"/>
                                        <w:left w:val="none" w:sz="0" w:space="0" w:color="auto"/>
                                        <w:bottom w:val="none" w:sz="0" w:space="0" w:color="auto"/>
                                        <w:right w:val="none" w:sz="0" w:space="0" w:color="auto"/>
                                      </w:divBdr>
                                      <w:divsChild>
                                        <w:div w:id="1334726125">
                                          <w:marLeft w:val="0"/>
                                          <w:marRight w:val="0"/>
                                          <w:marTop w:val="0"/>
                                          <w:marBottom w:val="0"/>
                                          <w:divBdr>
                                            <w:top w:val="none" w:sz="0" w:space="0" w:color="auto"/>
                                            <w:left w:val="none" w:sz="0" w:space="0" w:color="auto"/>
                                            <w:bottom w:val="none" w:sz="0" w:space="0" w:color="auto"/>
                                            <w:right w:val="none" w:sz="0" w:space="0" w:color="auto"/>
                                          </w:divBdr>
                                        </w:div>
                                        <w:div w:id="571232595">
                                          <w:marLeft w:val="0"/>
                                          <w:marRight w:val="0"/>
                                          <w:marTop w:val="0"/>
                                          <w:marBottom w:val="0"/>
                                          <w:divBdr>
                                            <w:top w:val="none" w:sz="0" w:space="0" w:color="auto"/>
                                            <w:left w:val="none" w:sz="0" w:space="0" w:color="auto"/>
                                            <w:bottom w:val="none" w:sz="0" w:space="0" w:color="auto"/>
                                            <w:right w:val="none" w:sz="0" w:space="0" w:color="auto"/>
                                          </w:divBdr>
                                        </w:div>
                                        <w:div w:id="13844293">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64840958">
                                          <w:marLeft w:val="0"/>
                                          <w:marRight w:val="0"/>
                                          <w:marTop w:val="0"/>
                                          <w:marBottom w:val="0"/>
                                          <w:divBdr>
                                            <w:top w:val="none" w:sz="0" w:space="0" w:color="auto"/>
                                            <w:left w:val="none" w:sz="0" w:space="0" w:color="auto"/>
                                            <w:bottom w:val="none" w:sz="0" w:space="0" w:color="auto"/>
                                            <w:right w:val="none" w:sz="0" w:space="0" w:color="auto"/>
                                          </w:divBdr>
                                        </w:div>
                                        <w:div w:id="271593789">
                                          <w:marLeft w:val="0"/>
                                          <w:marRight w:val="0"/>
                                          <w:marTop w:val="0"/>
                                          <w:marBottom w:val="0"/>
                                          <w:divBdr>
                                            <w:top w:val="none" w:sz="0" w:space="0" w:color="auto"/>
                                            <w:left w:val="none" w:sz="0" w:space="0" w:color="auto"/>
                                            <w:bottom w:val="none" w:sz="0" w:space="0" w:color="auto"/>
                                            <w:right w:val="none" w:sz="0" w:space="0" w:color="auto"/>
                                          </w:divBdr>
                                        </w:div>
                                        <w:div w:id="161435721">
                                          <w:marLeft w:val="0"/>
                                          <w:marRight w:val="0"/>
                                          <w:marTop w:val="0"/>
                                          <w:marBottom w:val="0"/>
                                          <w:divBdr>
                                            <w:top w:val="none" w:sz="0" w:space="0" w:color="auto"/>
                                            <w:left w:val="none" w:sz="0" w:space="0" w:color="auto"/>
                                            <w:bottom w:val="none" w:sz="0" w:space="0" w:color="auto"/>
                                            <w:right w:val="none" w:sz="0" w:space="0" w:color="auto"/>
                                          </w:divBdr>
                                        </w:div>
                                        <w:div w:id="328558374">
                                          <w:marLeft w:val="0"/>
                                          <w:marRight w:val="0"/>
                                          <w:marTop w:val="0"/>
                                          <w:marBottom w:val="0"/>
                                          <w:divBdr>
                                            <w:top w:val="none" w:sz="0" w:space="0" w:color="auto"/>
                                            <w:left w:val="none" w:sz="0" w:space="0" w:color="auto"/>
                                            <w:bottom w:val="none" w:sz="0" w:space="0" w:color="auto"/>
                                            <w:right w:val="none" w:sz="0" w:space="0" w:color="auto"/>
                                          </w:divBdr>
                                        </w:div>
                                        <w:div w:id="1184710421">
                                          <w:marLeft w:val="0"/>
                                          <w:marRight w:val="0"/>
                                          <w:marTop w:val="0"/>
                                          <w:marBottom w:val="0"/>
                                          <w:divBdr>
                                            <w:top w:val="none" w:sz="0" w:space="0" w:color="auto"/>
                                            <w:left w:val="none" w:sz="0" w:space="0" w:color="auto"/>
                                            <w:bottom w:val="none" w:sz="0" w:space="0" w:color="auto"/>
                                            <w:right w:val="none" w:sz="0" w:space="0" w:color="auto"/>
                                          </w:divBdr>
                                        </w:div>
                                        <w:div w:id="800146087">
                                          <w:marLeft w:val="0"/>
                                          <w:marRight w:val="0"/>
                                          <w:marTop w:val="0"/>
                                          <w:marBottom w:val="0"/>
                                          <w:divBdr>
                                            <w:top w:val="none" w:sz="0" w:space="0" w:color="auto"/>
                                            <w:left w:val="none" w:sz="0" w:space="0" w:color="auto"/>
                                            <w:bottom w:val="none" w:sz="0" w:space="0" w:color="auto"/>
                                            <w:right w:val="none" w:sz="0" w:space="0" w:color="auto"/>
                                          </w:divBdr>
                                        </w:div>
                                        <w:div w:id="406416678">
                                          <w:marLeft w:val="0"/>
                                          <w:marRight w:val="0"/>
                                          <w:marTop w:val="0"/>
                                          <w:marBottom w:val="0"/>
                                          <w:divBdr>
                                            <w:top w:val="none" w:sz="0" w:space="0" w:color="auto"/>
                                            <w:left w:val="none" w:sz="0" w:space="0" w:color="auto"/>
                                            <w:bottom w:val="none" w:sz="0" w:space="0" w:color="auto"/>
                                            <w:right w:val="none" w:sz="0" w:space="0" w:color="auto"/>
                                          </w:divBdr>
                                        </w:div>
                                        <w:div w:id="83452184">
                                          <w:marLeft w:val="0"/>
                                          <w:marRight w:val="0"/>
                                          <w:marTop w:val="0"/>
                                          <w:marBottom w:val="0"/>
                                          <w:divBdr>
                                            <w:top w:val="none" w:sz="0" w:space="0" w:color="auto"/>
                                            <w:left w:val="none" w:sz="0" w:space="0" w:color="auto"/>
                                            <w:bottom w:val="none" w:sz="0" w:space="0" w:color="auto"/>
                                            <w:right w:val="none" w:sz="0" w:space="0" w:color="auto"/>
                                          </w:divBdr>
                                        </w:div>
                                        <w:div w:id="1980574197">
                                          <w:marLeft w:val="0"/>
                                          <w:marRight w:val="0"/>
                                          <w:marTop w:val="0"/>
                                          <w:marBottom w:val="0"/>
                                          <w:divBdr>
                                            <w:top w:val="none" w:sz="0" w:space="0" w:color="auto"/>
                                            <w:left w:val="none" w:sz="0" w:space="0" w:color="auto"/>
                                            <w:bottom w:val="none" w:sz="0" w:space="0" w:color="auto"/>
                                            <w:right w:val="none" w:sz="0" w:space="0" w:color="auto"/>
                                          </w:divBdr>
                                        </w:div>
                                        <w:div w:id="855801628">
                                          <w:marLeft w:val="0"/>
                                          <w:marRight w:val="0"/>
                                          <w:marTop w:val="0"/>
                                          <w:marBottom w:val="0"/>
                                          <w:divBdr>
                                            <w:top w:val="none" w:sz="0" w:space="0" w:color="auto"/>
                                            <w:left w:val="none" w:sz="0" w:space="0" w:color="auto"/>
                                            <w:bottom w:val="none" w:sz="0" w:space="0" w:color="auto"/>
                                            <w:right w:val="none" w:sz="0" w:space="0" w:color="auto"/>
                                          </w:divBdr>
                                        </w:div>
                                        <w:div w:id="20495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19346">
      <w:bodyDiv w:val="1"/>
      <w:marLeft w:val="0"/>
      <w:marRight w:val="0"/>
      <w:marTop w:val="0"/>
      <w:marBottom w:val="0"/>
      <w:divBdr>
        <w:top w:val="none" w:sz="0" w:space="0" w:color="auto"/>
        <w:left w:val="none" w:sz="0" w:space="0" w:color="auto"/>
        <w:bottom w:val="none" w:sz="0" w:space="0" w:color="auto"/>
        <w:right w:val="none" w:sz="0" w:space="0" w:color="auto"/>
      </w:divBdr>
    </w:div>
    <w:div w:id="474033536">
      <w:bodyDiv w:val="1"/>
      <w:marLeft w:val="0"/>
      <w:marRight w:val="0"/>
      <w:marTop w:val="0"/>
      <w:marBottom w:val="0"/>
      <w:divBdr>
        <w:top w:val="none" w:sz="0" w:space="0" w:color="auto"/>
        <w:left w:val="none" w:sz="0" w:space="0" w:color="auto"/>
        <w:bottom w:val="none" w:sz="0" w:space="0" w:color="auto"/>
        <w:right w:val="none" w:sz="0" w:space="0" w:color="auto"/>
      </w:divBdr>
      <w:divsChild>
        <w:div w:id="1042243618">
          <w:marLeft w:val="150"/>
          <w:marRight w:val="0"/>
          <w:marTop w:val="0"/>
          <w:marBottom w:val="0"/>
          <w:divBdr>
            <w:top w:val="single" w:sz="6" w:space="0" w:color="FFC0CB"/>
            <w:left w:val="single" w:sz="6" w:space="1" w:color="FFC0CB"/>
            <w:bottom w:val="single" w:sz="6" w:space="1" w:color="FFC0CB"/>
            <w:right w:val="single" w:sz="6" w:space="1" w:color="FFC0CB"/>
          </w:divBdr>
        </w:div>
        <w:div w:id="1693218940">
          <w:marLeft w:val="0"/>
          <w:marRight w:val="0"/>
          <w:marTop w:val="0"/>
          <w:marBottom w:val="120"/>
          <w:divBdr>
            <w:top w:val="single" w:sz="6" w:space="0" w:color="D5DDC6"/>
            <w:left w:val="single" w:sz="6" w:space="0" w:color="D5DDC6"/>
            <w:bottom w:val="single" w:sz="6" w:space="0" w:color="D5DDC6"/>
            <w:right w:val="single" w:sz="6" w:space="0" w:color="D5DDC6"/>
          </w:divBdr>
        </w:div>
        <w:div w:id="1498299519">
          <w:marLeft w:val="0"/>
          <w:marRight w:val="0"/>
          <w:marTop w:val="0"/>
          <w:marBottom w:val="120"/>
          <w:divBdr>
            <w:top w:val="single" w:sz="6" w:space="0" w:color="D5DDC6"/>
            <w:left w:val="single" w:sz="6" w:space="0" w:color="D5DDC6"/>
            <w:bottom w:val="single" w:sz="6" w:space="0" w:color="D5DDC6"/>
            <w:right w:val="single" w:sz="6" w:space="0" w:color="D5DDC6"/>
          </w:divBdr>
        </w:div>
        <w:div w:id="1977683831">
          <w:marLeft w:val="0"/>
          <w:marRight w:val="0"/>
          <w:marTop w:val="0"/>
          <w:marBottom w:val="120"/>
          <w:divBdr>
            <w:top w:val="single" w:sz="6" w:space="0" w:color="D5DDC6"/>
            <w:left w:val="single" w:sz="6" w:space="0" w:color="D5DDC6"/>
            <w:bottom w:val="single" w:sz="6" w:space="0" w:color="D5DDC6"/>
            <w:right w:val="single" w:sz="6" w:space="0" w:color="D5DDC6"/>
          </w:divBdr>
        </w:div>
        <w:div w:id="110519396">
          <w:marLeft w:val="0"/>
          <w:marRight w:val="0"/>
          <w:marTop w:val="0"/>
          <w:marBottom w:val="120"/>
          <w:divBdr>
            <w:top w:val="single" w:sz="6" w:space="0" w:color="D5DDC6"/>
            <w:left w:val="single" w:sz="6" w:space="0" w:color="D5DDC6"/>
            <w:bottom w:val="single" w:sz="6" w:space="0" w:color="D5DDC6"/>
            <w:right w:val="single" w:sz="6" w:space="0" w:color="D5DDC6"/>
          </w:divBdr>
        </w:div>
        <w:div w:id="827207803">
          <w:marLeft w:val="0"/>
          <w:marRight w:val="0"/>
          <w:marTop w:val="0"/>
          <w:marBottom w:val="120"/>
          <w:divBdr>
            <w:top w:val="single" w:sz="6" w:space="0" w:color="D5DDC6"/>
            <w:left w:val="single" w:sz="6" w:space="0" w:color="D5DDC6"/>
            <w:bottom w:val="single" w:sz="6" w:space="0" w:color="D5DDC6"/>
            <w:right w:val="single" w:sz="6" w:space="0" w:color="D5DDC6"/>
          </w:divBdr>
        </w:div>
        <w:div w:id="364521096">
          <w:marLeft w:val="0"/>
          <w:marRight w:val="0"/>
          <w:marTop w:val="0"/>
          <w:marBottom w:val="120"/>
          <w:divBdr>
            <w:top w:val="single" w:sz="6" w:space="0" w:color="D5DDC6"/>
            <w:left w:val="single" w:sz="6" w:space="0" w:color="D5DDC6"/>
            <w:bottom w:val="single" w:sz="6" w:space="0" w:color="D5DDC6"/>
            <w:right w:val="single" w:sz="6" w:space="0" w:color="D5DDC6"/>
          </w:divBdr>
        </w:div>
        <w:div w:id="1129251201">
          <w:marLeft w:val="0"/>
          <w:marRight w:val="0"/>
          <w:marTop w:val="120"/>
          <w:marBottom w:val="0"/>
          <w:divBdr>
            <w:top w:val="single" w:sz="6" w:space="0" w:color="D5DDC6"/>
            <w:left w:val="single" w:sz="6" w:space="4" w:color="D5DDC6"/>
            <w:bottom w:val="single" w:sz="6" w:space="0" w:color="D5DDC6"/>
            <w:right w:val="single" w:sz="6" w:space="0" w:color="D5DDC6"/>
          </w:divBdr>
        </w:div>
        <w:div w:id="2040928183">
          <w:marLeft w:val="0"/>
          <w:marRight w:val="0"/>
          <w:marTop w:val="0"/>
          <w:marBottom w:val="120"/>
          <w:divBdr>
            <w:top w:val="single" w:sz="6" w:space="0" w:color="D5DDC6"/>
            <w:left w:val="single" w:sz="6" w:space="0" w:color="D5DDC6"/>
            <w:bottom w:val="single" w:sz="6" w:space="0" w:color="D5DDC6"/>
            <w:right w:val="single" w:sz="6" w:space="0" w:color="D5DDC6"/>
          </w:divBdr>
        </w:div>
        <w:div w:id="596065646">
          <w:marLeft w:val="0"/>
          <w:marRight w:val="0"/>
          <w:marTop w:val="0"/>
          <w:marBottom w:val="120"/>
          <w:divBdr>
            <w:top w:val="single" w:sz="6" w:space="0" w:color="D5DDC6"/>
            <w:left w:val="single" w:sz="6" w:space="0" w:color="D5DDC6"/>
            <w:bottom w:val="single" w:sz="6" w:space="0" w:color="D5DDC6"/>
            <w:right w:val="single" w:sz="6" w:space="0" w:color="D5DDC6"/>
          </w:divBdr>
        </w:div>
        <w:div w:id="12355098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9704018">
      <w:bodyDiv w:val="1"/>
      <w:marLeft w:val="0"/>
      <w:marRight w:val="0"/>
      <w:marTop w:val="0"/>
      <w:marBottom w:val="0"/>
      <w:divBdr>
        <w:top w:val="none" w:sz="0" w:space="0" w:color="auto"/>
        <w:left w:val="none" w:sz="0" w:space="0" w:color="auto"/>
        <w:bottom w:val="none" w:sz="0" w:space="0" w:color="auto"/>
        <w:right w:val="none" w:sz="0" w:space="0" w:color="auto"/>
      </w:divBdr>
    </w:div>
    <w:div w:id="776679898">
      <w:bodyDiv w:val="1"/>
      <w:marLeft w:val="0"/>
      <w:marRight w:val="0"/>
      <w:marTop w:val="0"/>
      <w:marBottom w:val="0"/>
      <w:divBdr>
        <w:top w:val="none" w:sz="0" w:space="0" w:color="auto"/>
        <w:left w:val="none" w:sz="0" w:space="0" w:color="auto"/>
        <w:bottom w:val="none" w:sz="0" w:space="0" w:color="auto"/>
        <w:right w:val="none" w:sz="0" w:space="0" w:color="auto"/>
      </w:divBdr>
      <w:divsChild>
        <w:div w:id="123698925">
          <w:marLeft w:val="0"/>
          <w:marRight w:val="0"/>
          <w:marTop w:val="0"/>
          <w:marBottom w:val="120"/>
          <w:divBdr>
            <w:top w:val="single" w:sz="6" w:space="0" w:color="D5DDC6"/>
            <w:left w:val="single" w:sz="6" w:space="0" w:color="D5DDC6"/>
            <w:bottom w:val="single" w:sz="6" w:space="0" w:color="D5DDC6"/>
            <w:right w:val="single" w:sz="6" w:space="0" w:color="D5DDC6"/>
          </w:divBdr>
        </w:div>
        <w:div w:id="1483738920">
          <w:marLeft w:val="0"/>
          <w:marRight w:val="0"/>
          <w:marTop w:val="0"/>
          <w:marBottom w:val="120"/>
          <w:divBdr>
            <w:top w:val="single" w:sz="6" w:space="0" w:color="D5DDC6"/>
            <w:left w:val="single" w:sz="6" w:space="0" w:color="D5DDC6"/>
            <w:bottom w:val="single" w:sz="6" w:space="0" w:color="D5DDC6"/>
            <w:right w:val="single" w:sz="6" w:space="0" w:color="D5DDC6"/>
          </w:divBdr>
        </w:div>
        <w:div w:id="147477068">
          <w:marLeft w:val="0"/>
          <w:marRight w:val="0"/>
          <w:marTop w:val="120"/>
          <w:marBottom w:val="0"/>
          <w:divBdr>
            <w:top w:val="single" w:sz="6" w:space="0" w:color="D5DDC6"/>
            <w:left w:val="single" w:sz="6" w:space="4" w:color="D5DDC6"/>
            <w:bottom w:val="single" w:sz="6" w:space="0" w:color="D5DDC6"/>
            <w:right w:val="single" w:sz="6" w:space="0" w:color="D5DDC6"/>
          </w:divBdr>
        </w:div>
        <w:div w:id="15314533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7255228">
      <w:bodyDiv w:val="1"/>
      <w:marLeft w:val="0"/>
      <w:marRight w:val="0"/>
      <w:marTop w:val="0"/>
      <w:marBottom w:val="0"/>
      <w:divBdr>
        <w:top w:val="none" w:sz="0" w:space="0" w:color="auto"/>
        <w:left w:val="none" w:sz="0" w:space="0" w:color="auto"/>
        <w:bottom w:val="none" w:sz="0" w:space="0" w:color="auto"/>
        <w:right w:val="none" w:sz="0" w:space="0" w:color="auto"/>
      </w:divBdr>
      <w:divsChild>
        <w:div w:id="1161198885">
          <w:marLeft w:val="-120"/>
          <w:marRight w:val="-120"/>
          <w:marTop w:val="0"/>
          <w:marBottom w:val="0"/>
          <w:divBdr>
            <w:top w:val="none" w:sz="0" w:space="0" w:color="auto"/>
            <w:left w:val="none" w:sz="0" w:space="0" w:color="auto"/>
            <w:bottom w:val="none" w:sz="0" w:space="0" w:color="auto"/>
            <w:right w:val="none" w:sz="0" w:space="0" w:color="auto"/>
          </w:divBdr>
          <w:divsChild>
            <w:div w:id="1297686158">
              <w:marLeft w:val="0"/>
              <w:marRight w:val="0"/>
              <w:marTop w:val="0"/>
              <w:marBottom w:val="0"/>
              <w:divBdr>
                <w:top w:val="none" w:sz="0" w:space="0" w:color="auto"/>
                <w:left w:val="none" w:sz="0" w:space="0" w:color="auto"/>
                <w:bottom w:val="none" w:sz="0" w:space="0" w:color="auto"/>
                <w:right w:val="none" w:sz="0" w:space="0" w:color="auto"/>
              </w:divBdr>
              <w:divsChild>
                <w:div w:id="833103960">
                  <w:marLeft w:val="150"/>
                  <w:marRight w:val="0"/>
                  <w:marTop w:val="225"/>
                  <w:marBottom w:val="0"/>
                  <w:divBdr>
                    <w:top w:val="none" w:sz="0" w:space="0" w:color="auto"/>
                    <w:left w:val="none" w:sz="0" w:space="0" w:color="auto"/>
                    <w:bottom w:val="none" w:sz="0" w:space="0" w:color="auto"/>
                    <w:right w:val="none" w:sz="0" w:space="0" w:color="auto"/>
                  </w:divBdr>
                  <w:divsChild>
                    <w:div w:id="1069423092">
                      <w:marLeft w:val="0"/>
                      <w:marRight w:val="0"/>
                      <w:marTop w:val="0"/>
                      <w:marBottom w:val="0"/>
                      <w:divBdr>
                        <w:top w:val="none" w:sz="0" w:space="0" w:color="auto"/>
                        <w:left w:val="none" w:sz="0" w:space="0" w:color="auto"/>
                        <w:bottom w:val="none" w:sz="0" w:space="0" w:color="auto"/>
                        <w:right w:val="none" w:sz="0" w:space="0" w:color="auto"/>
                      </w:divBdr>
                      <w:divsChild>
                        <w:div w:id="1401900790">
                          <w:marLeft w:val="0"/>
                          <w:marRight w:val="0"/>
                          <w:marTop w:val="0"/>
                          <w:marBottom w:val="0"/>
                          <w:divBdr>
                            <w:top w:val="none" w:sz="0" w:space="0" w:color="auto"/>
                            <w:left w:val="none" w:sz="0" w:space="0" w:color="auto"/>
                            <w:bottom w:val="none" w:sz="0" w:space="0" w:color="auto"/>
                            <w:right w:val="none" w:sz="0" w:space="0" w:color="auto"/>
                          </w:divBdr>
                          <w:divsChild>
                            <w:div w:id="1528177146">
                              <w:marLeft w:val="0"/>
                              <w:marRight w:val="0"/>
                              <w:marTop w:val="0"/>
                              <w:marBottom w:val="120"/>
                              <w:divBdr>
                                <w:top w:val="single" w:sz="6" w:space="0" w:color="D5DDC6"/>
                                <w:left w:val="single" w:sz="24" w:space="0" w:color="66BB55"/>
                                <w:bottom w:val="single" w:sz="6" w:space="0" w:color="D5DDC6"/>
                                <w:right w:val="single" w:sz="6" w:space="0" w:color="D5DDC6"/>
                              </w:divBdr>
                              <w:divsChild>
                                <w:div w:id="1753771305">
                                  <w:marLeft w:val="0"/>
                                  <w:marRight w:val="0"/>
                                  <w:marTop w:val="0"/>
                                  <w:marBottom w:val="0"/>
                                  <w:divBdr>
                                    <w:top w:val="none" w:sz="0" w:space="0" w:color="auto"/>
                                    <w:left w:val="none" w:sz="0" w:space="0" w:color="auto"/>
                                    <w:bottom w:val="none" w:sz="0" w:space="0" w:color="auto"/>
                                    <w:right w:val="none" w:sz="0" w:space="0" w:color="auto"/>
                                  </w:divBdr>
                                </w:div>
                              </w:divsChild>
                            </w:div>
                            <w:div w:id="195700358">
                              <w:marLeft w:val="0"/>
                              <w:marRight w:val="0"/>
                              <w:marTop w:val="120"/>
                              <w:marBottom w:val="0"/>
                              <w:divBdr>
                                <w:top w:val="single" w:sz="6" w:space="0" w:color="D5DDC6"/>
                                <w:left w:val="single" w:sz="6" w:space="4" w:color="D5DDC6"/>
                                <w:bottom w:val="single" w:sz="6" w:space="0" w:color="D5DDC6"/>
                                <w:right w:val="single" w:sz="6" w:space="0" w:color="D5DDC6"/>
                              </w:divBdr>
                            </w:div>
                            <w:div w:id="2075161242">
                              <w:marLeft w:val="0"/>
                              <w:marRight w:val="0"/>
                              <w:marTop w:val="0"/>
                              <w:marBottom w:val="120"/>
                              <w:divBdr>
                                <w:top w:val="single" w:sz="6" w:space="0" w:color="D5DDC6"/>
                                <w:left w:val="single" w:sz="24" w:space="0" w:color="66BB55"/>
                                <w:bottom w:val="single" w:sz="6" w:space="0" w:color="D5DDC6"/>
                                <w:right w:val="single" w:sz="6" w:space="0" w:color="D5DDC6"/>
                              </w:divBdr>
                              <w:divsChild>
                                <w:div w:id="1934389679">
                                  <w:marLeft w:val="0"/>
                                  <w:marRight w:val="0"/>
                                  <w:marTop w:val="0"/>
                                  <w:marBottom w:val="0"/>
                                  <w:divBdr>
                                    <w:top w:val="none" w:sz="0" w:space="0" w:color="auto"/>
                                    <w:left w:val="none" w:sz="0" w:space="0" w:color="auto"/>
                                    <w:bottom w:val="none" w:sz="0" w:space="0" w:color="auto"/>
                                    <w:right w:val="none" w:sz="0" w:space="0" w:color="auto"/>
                                  </w:divBdr>
                                </w:div>
                              </w:divsChild>
                            </w:div>
                            <w:div w:id="9055275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054428294">
      <w:bodyDiv w:val="1"/>
      <w:marLeft w:val="0"/>
      <w:marRight w:val="0"/>
      <w:marTop w:val="0"/>
      <w:marBottom w:val="0"/>
      <w:divBdr>
        <w:top w:val="none" w:sz="0" w:space="0" w:color="auto"/>
        <w:left w:val="none" w:sz="0" w:space="0" w:color="auto"/>
        <w:bottom w:val="none" w:sz="0" w:space="0" w:color="auto"/>
        <w:right w:val="none" w:sz="0" w:space="0" w:color="auto"/>
      </w:divBdr>
      <w:divsChild>
        <w:div w:id="850030051">
          <w:marLeft w:val="0"/>
          <w:marRight w:val="0"/>
          <w:marTop w:val="75"/>
          <w:marBottom w:val="0"/>
          <w:divBdr>
            <w:top w:val="none" w:sz="0" w:space="0" w:color="auto"/>
            <w:left w:val="none" w:sz="0" w:space="0" w:color="auto"/>
            <w:bottom w:val="none" w:sz="0" w:space="0" w:color="auto"/>
            <w:right w:val="none" w:sz="0" w:space="0" w:color="auto"/>
          </w:divBdr>
          <w:divsChild>
            <w:div w:id="1652711812">
              <w:marLeft w:val="0"/>
              <w:marRight w:val="0"/>
              <w:marTop w:val="0"/>
              <w:marBottom w:val="0"/>
              <w:divBdr>
                <w:top w:val="none" w:sz="0" w:space="0" w:color="auto"/>
                <w:left w:val="none" w:sz="0" w:space="0" w:color="auto"/>
                <w:bottom w:val="none" w:sz="0" w:space="0" w:color="auto"/>
                <w:right w:val="none" w:sz="0" w:space="0" w:color="auto"/>
              </w:divBdr>
              <w:divsChild>
                <w:div w:id="730810155">
                  <w:marLeft w:val="-225"/>
                  <w:marRight w:val="-225"/>
                  <w:marTop w:val="0"/>
                  <w:marBottom w:val="0"/>
                  <w:divBdr>
                    <w:top w:val="none" w:sz="0" w:space="0" w:color="auto"/>
                    <w:left w:val="none" w:sz="0" w:space="0" w:color="auto"/>
                    <w:bottom w:val="none" w:sz="0" w:space="0" w:color="auto"/>
                    <w:right w:val="none" w:sz="0" w:space="0" w:color="auto"/>
                  </w:divBdr>
                  <w:divsChild>
                    <w:div w:id="118887296">
                      <w:marLeft w:val="-225"/>
                      <w:marRight w:val="-225"/>
                      <w:marTop w:val="0"/>
                      <w:marBottom w:val="0"/>
                      <w:divBdr>
                        <w:top w:val="none" w:sz="0" w:space="0" w:color="auto"/>
                        <w:left w:val="none" w:sz="0" w:space="0" w:color="auto"/>
                        <w:bottom w:val="none" w:sz="0" w:space="0" w:color="auto"/>
                        <w:right w:val="none" w:sz="0" w:space="0" w:color="auto"/>
                      </w:divBdr>
                      <w:divsChild>
                        <w:div w:id="2035959690">
                          <w:marLeft w:val="0"/>
                          <w:marRight w:val="0"/>
                          <w:marTop w:val="0"/>
                          <w:marBottom w:val="0"/>
                          <w:divBdr>
                            <w:top w:val="none" w:sz="0" w:space="0" w:color="auto"/>
                            <w:left w:val="none" w:sz="0" w:space="0" w:color="auto"/>
                            <w:bottom w:val="none" w:sz="0" w:space="0" w:color="auto"/>
                            <w:right w:val="none" w:sz="0" w:space="0" w:color="auto"/>
                          </w:divBdr>
                          <w:divsChild>
                            <w:div w:id="83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2362">
      <w:bodyDiv w:val="1"/>
      <w:marLeft w:val="0"/>
      <w:marRight w:val="0"/>
      <w:marTop w:val="0"/>
      <w:marBottom w:val="0"/>
      <w:divBdr>
        <w:top w:val="none" w:sz="0" w:space="0" w:color="auto"/>
        <w:left w:val="none" w:sz="0" w:space="0" w:color="auto"/>
        <w:bottom w:val="none" w:sz="0" w:space="0" w:color="auto"/>
        <w:right w:val="none" w:sz="0" w:space="0" w:color="auto"/>
      </w:divBdr>
    </w:div>
    <w:div w:id="1298804126">
      <w:bodyDiv w:val="1"/>
      <w:marLeft w:val="0"/>
      <w:marRight w:val="0"/>
      <w:marTop w:val="0"/>
      <w:marBottom w:val="0"/>
      <w:divBdr>
        <w:top w:val="none" w:sz="0" w:space="0" w:color="auto"/>
        <w:left w:val="none" w:sz="0" w:space="0" w:color="auto"/>
        <w:bottom w:val="none" w:sz="0" w:space="0" w:color="auto"/>
        <w:right w:val="none" w:sz="0" w:space="0" w:color="auto"/>
      </w:divBdr>
    </w:div>
    <w:div w:id="1651131503">
      <w:bodyDiv w:val="1"/>
      <w:marLeft w:val="0"/>
      <w:marRight w:val="0"/>
      <w:marTop w:val="0"/>
      <w:marBottom w:val="0"/>
      <w:divBdr>
        <w:top w:val="none" w:sz="0" w:space="0" w:color="auto"/>
        <w:left w:val="none" w:sz="0" w:space="0" w:color="auto"/>
        <w:bottom w:val="none" w:sz="0" w:space="0" w:color="auto"/>
        <w:right w:val="none" w:sz="0" w:space="0" w:color="auto"/>
      </w:divBdr>
      <w:divsChild>
        <w:div w:id="912155048">
          <w:marLeft w:val="0"/>
          <w:marRight w:val="0"/>
          <w:marTop w:val="0"/>
          <w:marBottom w:val="0"/>
          <w:divBdr>
            <w:top w:val="none" w:sz="0" w:space="0" w:color="auto"/>
            <w:left w:val="none" w:sz="0" w:space="0" w:color="auto"/>
            <w:bottom w:val="none" w:sz="0" w:space="0" w:color="auto"/>
            <w:right w:val="none" w:sz="0" w:space="0" w:color="auto"/>
          </w:divBdr>
          <w:divsChild>
            <w:div w:id="808667903">
              <w:marLeft w:val="0"/>
              <w:marRight w:val="0"/>
              <w:marTop w:val="0"/>
              <w:marBottom w:val="0"/>
              <w:divBdr>
                <w:top w:val="none" w:sz="0" w:space="0" w:color="auto"/>
                <w:left w:val="none" w:sz="0" w:space="0" w:color="auto"/>
                <w:bottom w:val="none" w:sz="0" w:space="0" w:color="auto"/>
                <w:right w:val="none" w:sz="0" w:space="0" w:color="auto"/>
              </w:divBdr>
              <w:divsChild>
                <w:div w:id="31735960">
                  <w:marLeft w:val="-225"/>
                  <w:marRight w:val="-225"/>
                  <w:marTop w:val="0"/>
                  <w:marBottom w:val="0"/>
                  <w:divBdr>
                    <w:top w:val="none" w:sz="0" w:space="0" w:color="auto"/>
                    <w:left w:val="none" w:sz="0" w:space="0" w:color="auto"/>
                    <w:bottom w:val="none" w:sz="0" w:space="0" w:color="auto"/>
                    <w:right w:val="none" w:sz="0" w:space="0" w:color="auto"/>
                  </w:divBdr>
                  <w:divsChild>
                    <w:div w:id="1446732366">
                      <w:marLeft w:val="0"/>
                      <w:marRight w:val="0"/>
                      <w:marTop w:val="0"/>
                      <w:marBottom w:val="0"/>
                      <w:divBdr>
                        <w:top w:val="none" w:sz="0" w:space="0" w:color="auto"/>
                        <w:left w:val="none" w:sz="0" w:space="0" w:color="auto"/>
                        <w:bottom w:val="none" w:sz="0" w:space="0" w:color="auto"/>
                        <w:right w:val="none" w:sz="0" w:space="0" w:color="auto"/>
                      </w:divBdr>
                    </w:div>
                    <w:div w:id="1323588034">
                      <w:marLeft w:val="0"/>
                      <w:marRight w:val="0"/>
                      <w:marTop w:val="0"/>
                      <w:marBottom w:val="0"/>
                      <w:divBdr>
                        <w:top w:val="none" w:sz="0" w:space="0" w:color="auto"/>
                        <w:left w:val="none" w:sz="0" w:space="0" w:color="auto"/>
                        <w:bottom w:val="none" w:sz="0" w:space="0" w:color="auto"/>
                        <w:right w:val="none" w:sz="0" w:space="0" w:color="auto"/>
                      </w:divBdr>
                      <w:divsChild>
                        <w:div w:id="192861647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5237">
          <w:marLeft w:val="0"/>
          <w:marRight w:val="0"/>
          <w:marTop w:val="0"/>
          <w:marBottom w:val="0"/>
          <w:divBdr>
            <w:top w:val="none" w:sz="0" w:space="0" w:color="auto"/>
            <w:left w:val="none" w:sz="0" w:space="0" w:color="auto"/>
            <w:bottom w:val="none" w:sz="0" w:space="0" w:color="auto"/>
            <w:right w:val="none" w:sz="0" w:space="0" w:color="auto"/>
          </w:divBdr>
          <w:divsChild>
            <w:div w:id="189729510">
              <w:marLeft w:val="0"/>
              <w:marRight w:val="0"/>
              <w:marTop w:val="0"/>
              <w:marBottom w:val="0"/>
              <w:divBdr>
                <w:top w:val="none" w:sz="0" w:space="0" w:color="auto"/>
                <w:left w:val="none" w:sz="0" w:space="0" w:color="auto"/>
                <w:bottom w:val="none" w:sz="0" w:space="0" w:color="auto"/>
                <w:right w:val="none" w:sz="0" w:space="0" w:color="auto"/>
              </w:divBdr>
              <w:divsChild>
                <w:div w:id="1856267014">
                  <w:marLeft w:val="-225"/>
                  <w:marRight w:val="-225"/>
                  <w:marTop w:val="0"/>
                  <w:marBottom w:val="0"/>
                  <w:divBdr>
                    <w:top w:val="none" w:sz="0" w:space="0" w:color="auto"/>
                    <w:left w:val="none" w:sz="0" w:space="0" w:color="auto"/>
                    <w:bottom w:val="none" w:sz="0" w:space="0" w:color="auto"/>
                    <w:right w:val="none" w:sz="0" w:space="0" w:color="auto"/>
                  </w:divBdr>
                  <w:divsChild>
                    <w:div w:id="165483570">
                      <w:marLeft w:val="0"/>
                      <w:marRight w:val="0"/>
                      <w:marTop w:val="0"/>
                      <w:marBottom w:val="0"/>
                      <w:divBdr>
                        <w:top w:val="none" w:sz="0" w:space="0" w:color="auto"/>
                        <w:left w:val="none" w:sz="0" w:space="0" w:color="auto"/>
                        <w:bottom w:val="none" w:sz="0" w:space="0" w:color="auto"/>
                        <w:right w:val="none" w:sz="0" w:space="0" w:color="auto"/>
                      </w:divBdr>
                    </w:div>
                    <w:div w:id="1002126480">
                      <w:marLeft w:val="0"/>
                      <w:marRight w:val="0"/>
                      <w:marTop w:val="0"/>
                      <w:marBottom w:val="0"/>
                      <w:divBdr>
                        <w:top w:val="none" w:sz="0" w:space="0" w:color="auto"/>
                        <w:left w:val="none" w:sz="0" w:space="0" w:color="auto"/>
                        <w:bottom w:val="none" w:sz="0" w:space="0" w:color="auto"/>
                        <w:right w:val="none" w:sz="0" w:space="0" w:color="auto"/>
                      </w:divBdr>
                      <w:divsChild>
                        <w:div w:id="16514734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47538">
          <w:marLeft w:val="0"/>
          <w:marRight w:val="0"/>
          <w:marTop w:val="0"/>
          <w:marBottom w:val="0"/>
          <w:divBdr>
            <w:top w:val="none" w:sz="0" w:space="0" w:color="auto"/>
            <w:left w:val="none" w:sz="0" w:space="0" w:color="auto"/>
            <w:bottom w:val="none" w:sz="0" w:space="0" w:color="auto"/>
            <w:right w:val="none" w:sz="0" w:space="0" w:color="auto"/>
          </w:divBdr>
        </w:div>
        <w:div w:id="200293019">
          <w:marLeft w:val="0"/>
          <w:marRight w:val="0"/>
          <w:marTop w:val="0"/>
          <w:marBottom w:val="0"/>
          <w:divBdr>
            <w:top w:val="none" w:sz="0" w:space="0" w:color="auto"/>
            <w:left w:val="none" w:sz="0" w:space="0" w:color="auto"/>
            <w:bottom w:val="none" w:sz="0" w:space="0" w:color="auto"/>
            <w:right w:val="none" w:sz="0" w:space="0" w:color="auto"/>
          </w:divBdr>
        </w:div>
      </w:divsChild>
    </w:div>
    <w:div w:id="17076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javatpoint.com/access-modifiers"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javatpoint.com/access-modifier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javatpoint.com/access-modifiers" TargetMode="External"/><Relationship Id="rId25" Type="http://schemas.openxmlformats.org/officeDocument/2006/relationships/hyperlink" Target="http://www.javatpoint.com/opr/test.jsp?filename=Testimmutablestring" TargetMode="External"/><Relationship Id="rId2" Type="http://schemas.openxmlformats.org/officeDocument/2006/relationships/numbering" Target="numbering.xml"/><Relationship Id="rId16" Type="http://schemas.openxmlformats.org/officeDocument/2006/relationships/hyperlink" Target="http://www.javatpoint.com/access-modifiers" TargetMode="External"/><Relationship Id="rId20" Type="http://schemas.openxmlformats.org/officeDocument/2006/relationships/hyperlink" Target="http://www.javatpoint.com/access-modifiers" TargetMode="External"/><Relationship Id="rId29" Type="http://schemas.openxmlformats.org/officeDocument/2006/relationships/hyperlink" Target="http://www.javatpoint.com/opr/test.jsp?filename=Testimmutablestring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ontrol" Target="activeX/activeX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wmf"/><Relationship Id="rId28" Type="http://schemas.openxmlformats.org/officeDocument/2006/relationships/control" Target="activeX/activeX2.xml"/><Relationship Id="rId10" Type="http://schemas.openxmlformats.org/officeDocument/2006/relationships/image" Target="media/image2.jpeg"/><Relationship Id="rId19" Type="http://schemas.openxmlformats.org/officeDocument/2006/relationships/hyperlink" Target="http://www.javatpoint.com/access-modifier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8.jpeg"/><Relationship Id="rId27" Type="http://schemas.openxmlformats.org/officeDocument/2006/relationships/image" Target="media/image11.w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DYO~1\AppData\Local\Temp\WPDNSE\SID-%7b20002,SECZ9519043CHOHB01,15513354240%7d\%7b4B4FBF21-9505-1548-84AF-0FF8EEFEAA66%7dtf50002051.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C1189-0844-48B7-B983-C3964C10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{4B4FBF21-9505-1548-84AF-0FF8EEFEAA66}tf50002051</Template>
  <TotalTime>1819</TotalTime>
  <Pages>47</Pages>
  <Words>6198</Words>
  <Characters>35331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TEOCO  Corporation</Company>
  <LinksUpToDate>false</LinksUpToDate>
  <CharactersWithSpaces>41447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souni.bandyopadhyay@gmail.com</dc:creator>
  <cp:lastModifiedBy>souni_apu</cp:lastModifiedBy>
  <cp:revision>329</cp:revision>
  <dcterms:created xsi:type="dcterms:W3CDTF">2016-12-26T06:02:00Z</dcterms:created>
  <dcterms:modified xsi:type="dcterms:W3CDTF">2018-03-25T07:56:00Z</dcterms:modified>
</cp:coreProperties>
</file>